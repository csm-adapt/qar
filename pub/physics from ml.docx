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6A178D" w:rsidRDefault="00D73714" w:rsidP="00D73714">
      <w:pPr>
        <w:jc w:val="center"/>
        <w:rPr>
          <w:b/>
          <w:sz w:val="24"/>
          <w:szCs w:val="24"/>
        </w:rPr>
      </w:pPr>
      <w:r w:rsidRPr="006A178D">
        <w:rPr>
          <w:b/>
          <w:i/>
          <w:sz w:val="24"/>
          <w:szCs w:val="24"/>
        </w:rPr>
        <w:t>Science</w:t>
      </w:r>
      <w:r w:rsidRPr="006A178D">
        <w:rPr>
          <w:b/>
          <w:sz w:val="24"/>
          <w:szCs w:val="24"/>
        </w:rPr>
        <w:t xml:space="preserve"> Manuscript Template</w:t>
      </w:r>
      <w:r w:rsidR="00A23CD5" w:rsidRPr="006A178D">
        <w:rPr>
          <w:b/>
          <w:sz w:val="24"/>
          <w:szCs w:val="24"/>
        </w:rPr>
        <w:t xml:space="preserve"> Instructions</w:t>
      </w:r>
    </w:p>
    <w:p w14:paraId="42C9BD8D" w14:textId="77777777" w:rsidR="00D73714" w:rsidRPr="006A178D" w:rsidRDefault="00D73714" w:rsidP="00D73714">
      <w:pPr>
        <w:rPr>
          <w:sz w:val="24"/>
          <w:szCs w:val="24"/>
        </w:rPr>
      </w:pPr>
    </w:p>
    <w:p w14:paraId="50799500" w14:textId="1521B3D0" w:rsidR="00D73714" w:rsidRPr="006A178D" w:rsidRDefault="00D73714" w:rsidP="00D73714">
      <w:pPr>
        <w:rPr>
          <w:sz w:val="24"/>
          <w:szCs w:val="24"/>
        </w:rPr>
      </w:pPr>
      <w:r w:rsidRPr="006A178D">
        <w:rPr>
          <w:b/>
          <w:sz w:val="24"/>
          <w:szCs w:val="24"/>
        </w:rPr>
        <w:t xml:space="preserve">General Instructions on using this template and submitting a manuscript to </w:t>
      </w:r>
      <w:r w:rsidRPr="006A178D">
        <w:rPr>
          <w:b/>
          <w:i/>
          <w:sz w:val="24"/>
          <w:szCs w:val="24"/>
        </w:rPr>
        <w:t>Science</w:t>
      </w:r>
      <w:r w:rsidRPr="006A178D">
        <w:rPr>
          <w:b/>
          <w:sz w:val="24"/>
          <w:szCs w:val="24"/>
        </w:rPr>
        <w:t xml:space="preserve">: </w:t>
      </w:r>
      <w:r w:rsidRPr="006A178D">
        <w:rPr>
          <w:sz w:val="24"/>
          <w:szCs w:val="24"/>
        </w:rPr>
        <w:t xml:space="preserve">Thank you for preparing a manuscript for submission to </w:t>
      </w:r>
      <w:r w:rsidRPr="006A178D">
        <w:rPr>
          <w:i/>
          <w:sz w:val="24"/>
          <w:szCs w:val="24"/>
        </w:rPr>
        <w:t>Science</w:t>
      </w:r>
      <w:r w:rsidRPr="006A178D">
        <w:rPr>
          <w:sz w:val="24"/>
          <w:szCs w:val="24"/>
        </w:rPr>
        <w:t>. Using this template, or following the guidelines below, will he</w:t>
      </w:r>
      <w:r w:rsidR="00A23CD5" w:rsidRPr="006A178D">
        <w:rPr>
          <w:sz w:val="24"/>
          <w:szCs w:val="24"/>
        </w:rPr>
        <w:t>lp us in processing your paper.</w:t>
      </w:r>
      <w:r w:rsidRPr="006A178D">
        <w:rPr>
          <w:sz w:val="24"/>
          <w:szCs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6A178D" w:rsidRDefault="00D73714" w:rsidP="00D73714">
      <w:pPr>
        <w:rPr>
          <w:sz w:val="24"/>
          <w:szCs w:val="24"/>
        </w:rPr>
      </w:pPr>
    </w:p>
    <w:p w14:paraId="761D0969" w14:textId="77777777" w:rsidR="00D73714" w:rsidRPr="006A178D" w:rsidRDefault="00D73714" w:rsidP="00D73714">
      <w:pPr>
        <w:rPr>
          <w:sz w:val="24"/>
          <w:szCs w:val="24"/>
        </w:rPr>
      </w:pPr>
      <w:r w:rsidRPr="006A178D">
        <w:rPr>
          <w:sz w:val="24"/>
          <w:szCs w:val="24"/>
        </w:rPr>
        <w:t>Please use the actual tem</w:t>
      </w:r>
      <w:r w:rsidR="007161A3" w:rsidRPr="006A178D">
        <w:rPr>
          <w:sz w:val="24"/>
          <w:szCs w:val="24"/>
        </w:rPr>
        <w:t>plate, which starts on page 2.</w:t>
      </w:r>
      <w:r w:rsidR="007161A3" w:rsidRPr="006A178D">
        <w:rPr>
          <w:color w:val="FF0000"/>
          <w:sz w:val="24"/>
          <w:szCs w:val="24"/>
        </w:rPr>
        <w:t xml:space="preserve"> </w:t>
      </w:r>
      <w:r w:rsidRPr="006A178D">
        <w:rPr>
          <w:color w:val="FF0000"/>
          <w:sz w:val="24"/>
          <w:szCs w:val="24"/>
        </w:rPr>
        <w:t>When you are ready to submit, please delete the text on this cover page.</w:t>
      </w:r>
    </w:p>
    <w:p w14:paraId="52FEF728" w14:textId="77777777" w:rsidR="00D73714" w:rsidRPr="006A178D" w:rsidRDefault="00D73714" w:rsidP="00D73714">
      <w:pPr>
        <w:rPr>
          <w:sz w:val="24"/>
          <w:szCs w:val="24"/>
        </w:rPr>
      </w:pPr>
    </w:p>
    <w:p w14:paraId="1A5C96AB" w14:textId="1D8E93EF" w:rsidR="00D73714" w:rsidRPr="006A178D" w:rsidRDefault="00D73714" w:rsidP="00D73714">
      <w:pPr>
        <w:rPr>
          <w:sz w:val="24"/>
          <w:szCs w:val="24"/>
        </w:rPr>
      </w:pPr>
      <w:r w:rsidRPr="006A178D">
        <w:rPr>
          <w:sz w:val="24"/>
          <w:szCs w:val="24"/>
        </w:rPr>
        <w:t xml:space="preserve">You can submit your paper at </w:t>
      </w:r>
      <w:hyperlink r:id="rId8" w:history="1">
        <w:r w:rsidR="003B0531" w:rsidRPr="006A178D">
          <w:rPr>
            <w:rStyle w:val="Hyperlink"/>
            <w:sz w:val="24"/>
            <w:szCs w:val="24"/>
          </w:rPr>
          <w:t>https://cts.sciencemag.org</w:t>
        </w:r>
      </w:hyperlink>
      <w:r w:rsidR="00583CCA" w:rsidRPr="006A178D">
        <w:rPr>
          <w:rStyle w:val="Hyperlink"/>
          <w:color w:val="auto"/>
          <w:sz w:val="24"/>
          <w:szCs w:val="24"/>
          <w:u w:val="none"/>
        </w:rPr>
        <w:t>.</w:t>
      </w:r>
    </w:p>
    <w:p w14:paraId="6D0CEF7E" w14:textId="51AC9845" w:rsidR="00D73714" w:rsidRPr="006A178D" w:rsidRDefault="00D73714" w:rsidP="00D73714">
      <w:pPr>
        <w:rPr>
          <w:sz w:val="24"/>
          <w:szCs w:val="24"/>
        </w:rPr>
      </w:pPr>
      <w:r w:rsidRPr="006A178D">
        <w:rPr>
          <w:sz w:val="24"/>
          <w:szCs w:val="24"/>
        </w:rPr>
        <w:t xml:space="preserve">Additional </w:t>
      </w:r>
      <w:r w:rsidR="007C6679" w:rsidRPr="006A178D">
        <w:rPr>
          <w:sz w:val="24"/>
          <w:szCs w:val="24"/>
        </w:rPr>
        <w:t>information for authors</w:t>
      </w:r>
      <w:r w:rsidRPr="006A178D">
        <w:rPr>
          <w:sz w:val="24"/>
          <w:szCs w:val="24"/>
        </w:rPr>
        <w:t xml:space="preserve"> </w:t>
      </w:r>
      <w:r w:rsidR="001775FA" w:rsidRPr="006A178D">
        <w:rPr>
          <w:sz w:val="24"/>
          <w:szCs w:val="24"/>
        </w:rPr>
        <w:t xml:space="preserve">is </w:t>
      </w:r>
      <w:r w:rsidRPr="006A178D">
        <w:rPr>
          <w:sz w:val="24"/>
          <w:szCs w:val="24"/>
        </w:rPr>
        <w:t>available at</w:t>
      </w:r>
      <w:hyperlink r:id="rId9" w:history="1">
        <w:r w:rsidR="006A7883" w:rsidRPr="006A178D">
          <w:rPr>
            <w:color w:val="0000FF"/>
            <w:sz w:val="24"/>
            <w:szCs w:val="24"/>
          </w:rPr>
          <w:t xml:space="preserve"> </w:t>
        </w:r>
        <w:r w:rsidR="006A7883" w:rsidRPr="006A178D">
          <w:rPr>
            <w:rStyle w:val="Hyperlink"/>
            <w:sz w:val="24"/>
            <w:szCs w:val="24"/>
          </w:rPr>
          <w:t>http://www.sciencemag.org/authors/science-information-authors</w:t>
        </w:r>
      </w:hyperlink>
      <w:r w:rsidR="00583CCA" w:rsidRPr="006A178D">
        <w:rPr>
          <w:sz w:val="24"/>
          <w:szCs w:val="24"/>
        </w:rPr>
        <w:t>.</w:t>
      </w:r>
    </w:p>
    <w:p w14:paraId="244C98A8" w14:textId="77777777" w:rsidR="00D73714" w:rsidRPr="006A178D" w:rsidRDefault="00D73714" w:rsidP="00D73714">
      <w:pPr>
        <w:rPr>
          <w:sz w:val="24"/>
          <w:szCs w:val="24"/>
        </w:rPr>
      </w:pPr>
    </w:p>
    <w:p w14:paraId="29891D74" w14:textId="655A74D1" w:rsidR="00D73714" w:rsidRPr="006A178D" w:rsidRDefault="00D73714" w:rsidP="00D73714">
      <w:pPr>
        <w:rPr>
          <w:sz w:val="24"/>
          <w:szCs w:val="24"/>
        </w:rPr>
      </w:pPr>
      <w:r w:rsidRPr="006A178D">
        <w:rPr>
          <w:sz w:val="24"/>
          <w:szCs w:val="24"/>
        </w:rPr>
        <w:t xml:space="preserve">If you are using LaTeX, please convert your paper into a Word </w:t>
      </w:r>
      <w:r w:rsidR="00583CCA" w:rsidRPr="006A178D">
        <w:rPr>
          <w:sz w:val="24"/>
          <w:szCs w:val="24"/>
        </w:rPr>
        <w:t>.</w:t>
      </w:r>
      <w:r w:rsidR="003B0531" w:rsidRPr="006A178D">
        <w:rPr>
          <w:sz w:val="24"/>
          <w:szCs w:val="24"/>
        </w:rPr>
        <w:t>docx</w:t>
      </w:r>
      <w:r w:rsidR="00E0440F" w:rsidRPr="006A178D">
        <w:rPr>
          <w:sz w:val="24"/>
          <w:szCs w:val="24"/>
        </w:rPr>
        <w:t xml:space="preserve"> file if possible. </w:t>
      </w:r>
      <w:r w:rsidRPr="006A178D">
        <w:rPr>
          <w:sz w:val="24"/>
          <w:szCs w:val="24"/>
        </w:rPr>
        <w:t xml:space="preserve">If this is not possible, please use our LaTeX template and upload a PDF version of your paper. Some conversion approaches are available here: </w:t>
      </w:r>
      <w:hyperlink r:id="rId10" w:history="1">
        <w:r w:rsidRPr="006A178D">
          <w:rPr>
            <w:rStyle w:val="Hyperlink"/>
            <w:sz w:val="24"/>
            <w:szCs w:val="24"/>
          </w:rPr>
          <w:t>http://www.tug.org/utilities/texconv/textopc.html</w:t>
        </w:r>
      </w:hyperlink>
      <w:r w:rsidR="00583CCA" w:rsidRPr="006A178D">
        <w:rPr>
          <w:rStyle w:val="Hyperlink"/>
          <w:color w:val="auto"/>
          <w:sz w:val="24"/>
          <w:szCs w:val="24"/>
          <w:u w:val="none"/>
        </w:rPr>
        <w:t>.</w:t>
      </w:r>
    </w:p>
    <w:p w14:paraId="0C3BBC5E" w14:textId="77777777" w:rsidR="00D73714" w:rsidRPr="006A178D" w:rsidRDefault="00D73714" w:rsidP="00D73714">
      <w:pPr>
        <w:rPr>
          <w:sz w:val="24"/>
          <w:szCs w:val="24"/>
        </w:rPr>
      </w:pPr>
    </w:p>
    <w:p w14:paraId="6AB611BA" w14:textId="4EC3176A" w:rsidR="00D73714" w:rsidRPr="006A178D" w:rsidRDefault="00D73714" w:rsidP="00D73714">
      <w:pPr>
        <w:rPr>
          <w:sz w:val="24"/>
          <w:szCs w:val="24"/>
        </w:rPr>
      </w:pPr>
      <w:r w:rsidRPr="006A178D">
        <w:rPr>
          <w:sz w:val="24"/>
          <w:szCs w:val="24"/>
        </w:rPr>
        <w:t>So that we can identify the parts of your paper, and even if you do not use our template, please begin each section with the specific key words listed below, some of</w:t>
      </w:r>
      <w:r w:rsidR="00E0440F" w:rsidRPr="006A178D">
        <w:rPr>
          <w:sz w:val="24"/>
          <w:szCs w:val="24"/>
        </w:rPr>
        <w:t xml:space="preserve"> which are followed by a colon.</w:t>
      </w:r>
      <w:r w:rsidRPr="006A178D">
        <w:rPr>
          <w:sz w:val="24"/>
          <w:szCs w:val="24"/>
        </w:rPr>
        <w:t xml:space="preserve"> Please do not use paragraph breaks in the title, author list, or abstract.</w:t>
      </w:r>
      <w:r w:rsidR="001775FA" w:rsidRPr="006A178D">
        <w:rPr>
          <w:sz w:val="24"/>
          <w:szCs w:val="24"/>
        </w:rPr>
        <w:t xml:space="preserve"> The author list, corresponding author email</w:t>
      </w:r>
      <w:r w:rsidR="00E737F7" w:rsidRPr="006A178D">
        <w:rPr>
          <w:sz w:val="24"/>
          <w:szCs w:val="24"/>
        </w:rPr>
        <w:t>(s)</w:t>
      </w:r>
      <w:r w:rsidR="001775FA" w:rsidRPr="006A178D">
        <w:rPr>
          <w:sz w:val="24"/>
          <w:szCs w:val="24"/>
        </w:rPr>
        <w:t>, and affiliation</w:t>
      </w:r>
      <w:r w:rsidR="002E60B9" w:rsidRPr="006A178D">
        <w:rPr>
          <w:sz w:val="24"/>
          <w:szCs w:val="24"/>
        </w:rPr>
        <w:t>(</w:t>
      </w:r>
      <w:r w:rsidR="001775FA" w:rsidRPr="006A178D">
        <w:rPr>
          <w:sz w:val="24"/>
          <w:szCs w:val="24"/>
        </w:rPr>
        <w:t>s</w:t>
      </w:r>
      <w:r w:rsidR="00E737F7" w:rsidRPr="006A178D">
        <w:rPr>
          <w:sz w:val="24"/>
          <w:szCs w:val="24"/>
        </w:rPr>
        <w:t>)</w:t>
      </w:r>
      <w:r w:rsidR="009F2B56" w:rsidRPr="006A178D">
        <w:rPr>
          <w:sz w:val="24"/>
          <w:szCs w:val="24"/>
        </w:rPr>
        <w:t xml:space="preserve"> should be checked carefully because they will be published as</w:t>
      </w:r>
      <w:r w:rsidR="001775FA" w:rsidRPr="006A178D">
        <w:rPr>
          <w:sz w:val="24"/>
          <w:szCs w:val="24"/>
        </w:rPr>
        <w:t xml:space="preserve"> listed in the </w:t>
      </w:r>
      <w:r w:rsidR="009F2B56" w:rsidRPr="006A178D">
        <w:rPr>
          <w:sz w:val="24"/>
          <w:szCs w:val="24"/>
        </w:rPr>
        <w:t>manuscript.</w:t>
      </w:r>
    </w:p>
    <w:p w14:paraId="65D2F385" w14:textId="77777777" w:rsidR="00D73714" w:rsidRPr="006A178D" w:rsidRDefault="00D73714" w:rsidP="00D73714">
      <w:pPr>
        <w:rPr>
          <w:sz w:val="24"/>
          <w:szCs w:val="24"/>
        </w:rPr>
      </w:pPr>
    </w:p>
    <w:p w14:paraId="68D5252F" w14:textId="3F6F9074" w:rsidR="00D73714" w:rsidRPr="006A178D" w:rsidRDefault="00D73714" w:rsidP="00D73714">
      <w:pPr>
        <w:rPr>
          <w:sz w:val="24"/>
          <w:szCs w:val="24"/>
        </w:rPr>
      </w:pPr>
      <w:r w:rsidRPr="006A178D">
        <w:rPr>
          <w:b/>
          <w:sz w:val="24"/>
          <w:szCs w:val="24"/>
        </w:rPr>
        <w:t>Title:</w:t>
      </w:r>
      <w:r w:rsidR="00C13940" w:rsidRPr="006A178D">
        <w:rPr>
          <w:b/>
          <w:sz w:val="24"/>
          <w:szCs w:val="24"/>
        </w:rPr>
        <w:t xml:space="preserve"> </w:t>
      </w:r>
      <w:r w:rsidR="009F2B56" w:rsidRPr="006A178D">
        <w:rPr>
          <w:sz w:val="24"/>
          <w:szCs w:val="24"/>
        </w:rPr>
        <w:t>No more than 96 characters</w:t>
      </w:r>
      <w:r w:rsidR="00C13940" w:rsidRPr="006A178D">
        <w:rPr>
          <w:sz w:val="24"/>
          <w:szCs w:val="24"/>
        </w:rPr>
        <w:t>, lacking jargon and abbreviations where possible.</w:t>
      </w:r>
    </w:p>
    <w:p w14:paraId="54005D2E" w14:textId="1C3E58A5" w:rsidR="00D73714" w:rsidRPr="006A178D" w:rsidRDefault="00D73714" w:rsidP="00D73714">
      <w:pPr>
        <w:rPr>
          <w:sz w:val="24"/>
          <w:szCs w:val="24"/>
        </w:rPr>
      </w:pPr>
      <w:r w:rsidRPr="006A178D">
        <w:rPr>
          <w:b/>
          <w:sz w:val="24"/>
          <w:szCs w:val="24"/>
        </w:rPr>
        <w:t>Authors:</w:t>
      </w:r>
      <w:r w:rsidR="00122855" w:rsidRPr="006A178D">
        <w:rPr>
          <w:b/>
          <w:sz w:val="24"/>
          <w:szCs w:val="24"/>
        </w:rPr>
        <w:t xml:space="preserve"> </w:t>
      </w:r>
    </w:p>
    <w:p w14:paraId="2D039723" w14:textId="08C5599B" w:rsidR="00D73714" w:rsidRPr="006A178D" w:rsidRDefault="00D73714" w:rsidP="00D73714">
      <w:pPr>
        <w:rPr>
          <w:sz w:val="24"/>
          <w:szCs w:val="24"/>
        </w:rPr>
      </w:pPr>
      <w:r w:rsidRPr="006A178D">
        <w:rPr>
          <w:b/>
          <w:sz w:val="24"/>
          <w:szCs w:val="24"/>
        </w:rPr>
        <w:t>Affiliations:</w:t>
      </w:r>
      <w:r w:rsidR="00122855" w:rsidRPr="006A178D">
        <w:rPr>
          <w:b/>
          <w:sz w:val="24"/>
          <w:szCs w:val="24"/>
        </w:rPr>
        <w:t xml:space="preserve"> </w:t>
      </w:r>
    </w:p>
    <w:p w14:paraId="7DC9E2FE" w14:textId="36059220" w:rsidR="00D73714" w:rsidRPr="006A178D" w:rsidRDefault="00D73714" w:rsidP="00D73714">
      <w:pPr>
        <w:tabs>
          <w:tab w:val="left" w:pos="5890"/>
        </w:tabs>
        <w:rPr>
          <w:sz w:val="24"/>
          <w:szCs w:val="24"/>
        </w:rPr>
      </w:pPr>
      <w:r w:rsidRPr="006A178D">
        <w:rPr>
          <w:b/>
          <w:sz w:val="24"/>
          <w:szCs w:val="24"/>
        </w:rPr>
        <w:t>One Sentence Summary:</w:t>
      </w:r>
      <w:r w:rsidR="009F2B56" w:rsidRPr="006A178D">
        <w:rPr>
          <w:sz w:val="24"/>
          <w:szCs w:val="24"/>
        </w:rPr>
        <w:t xml:space="preserve"> </w:t>
      </w:r>
      <w:r w:rsidR="00583CCA" w:rsidRPr="006A178D">
        <w:rPr>
          <w:sz w:val="24"/>
          <w:szCs w:val="24"/>
        </w:rPr>
        <w:t>N</w:t>
      </w:r>
      <w:r w:rsidR="009F2B56" w:rsidRPr="006A178D">
        <w:rPr>
          <w:sz w:val="24"/>
          <w:szCs w:val="24"/>
        </w:rPr>
        <w:t>o more than 40 characters</w:t>
      </w:r>
      <w:r w:rsidR="00307F53" w:rsidRPr="006A178D">
        <w:rPr>
          <w:sz w:val="24"/>
          <w:szCs w:val="24"/>
        </w:rPr>
        <w:t>.</w:t>
      </w:r>
    </w:p>
    <w:p w14:paraId="45161CD7" w14:textId="28A2500A" w:rsidR="00D73714" w:rsidRPr="006A178D" w:rsidRDefault="00D73714" w:rsidP="00D73714">
      <w:pPr>
        <w:rPr>
          <w:sz w:val="24"/>
          <w:szCs w:val="24"/>
        </w:rPr>
      </w:pPr>
      <w:r w:rsidRPr="006A178D">
        <w:rPr>
          <w:b/>
          <w:sz w:val="24"/>
          <w:szCs w:val="24"/>
        </w:rPr>
        <w:t>Abstract:</w:t>
      </w:r>
      <w:r w:rsidR="009F2B56" w:rsidRPr="006A178D">
        <w:rPr>
          <w:sz w:val="24"/>
          <w:szCs w:val="24"/>
        </w:rPr>
        <w:t xml:space="preserve"> 125 words or less</w:t>
      </w:r>
      <w:r w:rsidR="00307F53" w:rsidRPr="006A178D">
        <w:rPr>
          <w:sz w:val="24"/>
          <w:szCs w:val="24"/>
        </w:rPr>
        <w:t>.</w:t>
      </w:r>
    </w:p>
    <w:p w14:paraId="7C5D339A" w14:textId="76BE555F" w:rsidR="00D73714" w:rsidRPr="006A178D" w:rsidRDefault="00D73714" w:rsidP="00D73714">
      <w:pPr>
        <w:rPr>
          <w:sz w:val="24"/>
          <w:szCs w:val="24"/>
        </w:rPr>
      </w:pPr>
      <w:r w:rsidRPr="006A178D">
        <w:rPr>
          <w:b/>
          <w:sz w:val="24"/>
          <w:szCs w:val="24"/>
        </w:rPr>
        <w:t>Main Text:</w:t>
      </w:r>
      <w:r w:rsidR="00F26AF7" w:rsidRPr="006A178D">
        <w:rPr>
          <w:sz w:val="24"/>
          <w:szCs w:val="24"/>
        </w:rPr>
        <w:t xml:space="preserve"> </w:t>
      </w:r>
    </w:p>
    <w:p w14:paraId="1E91906F" w14:textId="025AAEFD" w:rsidR="00D73714" w:rsidRPr="006A178D" w:rsidRDefault="00D73714" w:rsidP="00D73714">
      <w:pPr>
        <w:rPr>
          <w:b/>
          <w:sz w:val="24"/>
          <w:szCs w:val="24"/>
        </w:rPr>
      </w:pPr>
      <w:r w:rsidRPr="006A178D">
        <w:rPr>
          <w:b/>
          <w:sz w:val="24"/>
          <w:szCs w:val="24"/>
        </w:rPr>
        <w:t>References and Notes</w:t>
      </w:r>
      <w:r w:rsidR="002E60B9" w:rsidRPr="006A178D">
        <w:rPr>
          <w:b/>
          <w:sz w:val="24"/>
          <w:szCs w:val="24"/>
        </w:rPr>
        <w:t>:</w:t>
      </w:r>
      <w:r w:rsidRPr="006A178D">
        <w:rPr>
          <w:sz w:val="24"/>
          <w:szCs w:val="24"/>
        </w:rPr>
        <w:t xml:space="preserve"> (</w:t>
      </w:r>
      <w:r w:rsidR="002E60B9" w:rsidRPr="006A178D">
        <w:rPr>
          <w:sz w:val="24"/>
          <w:szCs w:val="24"/>
        </w:rPr>
        <w:t xml:space="preserve">Followed </w:t>
      </w:r>
      <w:r w:rsidRPr="006A178D">
        <w:rPr>
          <w:sz w:val="24"/>
          <w:szCs w:val="24"/>
        </w:rPr>
        <w:t>by a numbered list)</w:t>
      </w:r>
      <w:r w:rsidR="0086656C" w:rsidRPr="006A178D">
        <w:rPr>
          <w:sz w:val="24"/>
          <w:szCs w:val="24"/>
        </w:rPr>
        <w:t>; only a single reference list should be provided for the main text and supplemental information.</w:t>
      </w:r>
    </w:p>
    <w:p w14:paraId="515EC4F8" w14:textId="6BF7C021" w:rsidR="00D73714" w:rsidRPr="006A178D" w:rsidRDefault="00D73714" w:rsidP="00D73714">
      <w:pPr>
        <w:rPr>
          <w:sz w:val="24"/>
          <w:szCs w:val="24"/>
        </w:rPr>
      </w:pPr>
      <w:r w:rsidRPr="006A178D">
        <w:rPr>
          <w:b/>
          <w:sz w:val="24"/>
          <w:szCs w:val="24"/>
        </w:rPr>
        <w:t>Acknowledgments:</w:t>
      </w:r>
      <w:r w:rsidR="00DE7047" w:rsidRPr="006A178D">
        <w:rPr>
          <w:b/>
          <w:sz w:val="24"/>
          <w:szCs w:val="24"/>
        </w:rPr>
        <w:t xml:space="preserve"> </w:t>
      </w:r>
      <w:r w:rsidR="00DE7047" w:rsidRPr="006A178D">
        <w:rPr>
          <w:sz w:val="24"/>
          <w:szCs w:val="24"/>
        </w:rPr>
        <w:t>Split into sections as described below.</w:t>
      </w:r>
    </w:p>
    <w:p w14:paraId="680F6BED" w14:textId="6D183037" w:rsidR="009F2B56" w:rsidRPr="006A178D" w:rsidRDefault="009F2B56" w:rsidP="00D73714">
      <w:pPr>
        <w:rPr>
          <w:sz w:val="24"/>
          <w:szCs w:val="24"/>
        </w:rPr>
      </w:pPr>
      <w:r w:rsidRPr="006A178D">
        <w:rPr>
          <w:b/>
          <w:sz w:val="24"/>
          <w:szCs w:val="24"/>
        </w:rPr>
        <w:t xml:space="preserve">List of Supplementary Materials: </w:t>
      </w:r>
      <w:r w:rsidRPr="006A178D">
        <w:rPr>
          <w:sz w:val="24"/>
          <w:szCs w:val="24"/>
        </w:rPr>
        <w:t>Include</w:t>
      </w:r>
      <w:r w:rsidR="00B422F9" w:rsidRPr="006A178D">
        <w:rPr>
          <w:sz w:val="24"/>
          <w:szCs w:val="24"/>
        </w:rPr>
        <w:t xml:space="preserve"> </w:t>
      </w:r>
      <w:r w:rsidR="00EE6929" w:rsidRPr="006A178D">
        <w:rPr>
          <w:sz w:val="24"/>
          <w:szCs w:val="24"/>
        </w:rPr>
        <w:t xml:space="preserve">a list, </w:t>
      </w:r>
      <w:r w:rsidR="00B422F9" w:rsidRPr="006A178D">
        <w:rPr>
          <w:sz w:val="24"/>
          <w:szCs w:val="24"/>
        </w:rPr>
        <w:t>noting which references are only cited in the SM</w:t>
      </w:r>
      <w:r w:rsidR="002E60B9" w:rsidRPr="006A178D">
        <w:rPr>
          <w:sz w:val="24"/>
          <w:szCs w:val="24"/>
        </w:rPr>
        <w:t>.</w:t>
      </w:r>
    </w:p>
    <w:p w14:paraId="3BB74558" w14:textId="788D7E1F" w:rsidR="00D73714" w:rsidRPr="006A178D" w:rsidRDefault="00DE28BD" w:rsidP="00D73714">
      <w:pPr>
        <w:rPr>
          <w:sz w:val="24"/>
          <w:szCs w:val="24"/>
        </w:rPr>
      </w:pPr>
      <w:r w:rsidRPr="006A178D">
        <w:rPr>
          <w:b/>
          <w:sz w:val="24"/>
          <w:szCs w:val="24"/>
        </w:rPr>
        <w:t>Fig. #</w:t>
      </w:r>
      <w:r w:rsidR="002E60B9" w:rsidRPr="006A178D">
        <w:rPr>
          <w:b/>
          <w:sz w:val="24"/>
          <w:szCs w:val="24"/>
        </w:rPr>
        <w:t>.</w:t>
      </w:r>
      <w:r w:rsidR="00D73714" w:rsidRPr="006A178D">
        <w:rPr>
          <w:b/>
          <w:sz w:val="24"/>
          <w:szCs w:val="24"/>
        </w:rPr>
        <w:t xml:space="preserve"> </w:t>
      </w:r>
      <w:r w:rsidR="00D73714" w:rsidRPr="006A178D">
        <w:rPr>
          <w:sz w:val="24"/>
          <w:szCs w:val="24"/>
        </w:rPr>
        <w:t>(Begin each figure caption with a label, “</w:t>
      </w:r>
      <w:r w:rsidR="00D73714" w:rsidRPr="006A178D">
        <w:rPr>
          <w:b/>
          <w:sz w:val="24"/>
          <w:szCs w:val="24"/>
        </w:rPr>
        <w:t>Fig. 1.</w:t>
      </w:r>
      <w:r w:rsidR="00D73714" w:rsidRPr="006A178D">
        <w:rPr>
          <w:sz w:val="24"/>
          <w:szCs w:val="24"/>
        </w:rPr>
        <w:t>”</w:t>
      </w:r>
      <w:r w:rsidR="002E60B9" w:rsidRPr="006A178D">
        <w:rPr>
          <w:sz w:val="24"/>
          <w:szCs w:val="24"/>
        </w:rPr>
        <w:t>,</w:t>
      </w:r>
      <w:r w:rsidR="00D73714" w:rsidRPr="006A178D">
        <w:rPr>
          <w:sz w:val="24"/>
          <w:szCs w:val="24"/>
        </w:rPr>
        <w:t xml:space="preserve"> fo</w:t>
      </w:r>
      <w:r w:rsidRPr="006A178D">
        <w:rPr>
          <w:sz w:val="24"/>
          <w:szCs w:val="24"/>
        </w:rPr>
        <w:t>r example, as a new paragraph.)</w:t>
      </w:r>
    </w:p>
    <w:p w14:paraId="00EC265A" w14:textId="079330CD" w:rsidR="00D73714" w:rsidRPr="006A178D" w:rsidRDefault="00DE28BD" w:rsidP="00D73714">
      <w:pPr>
        <w:rPr>
          <w:sz w:val="24"/>
          <w:szCs w:val="24"/>
        </w:rPr>
      </w:pPr>
      <w:r w:rsidRPr="006A178D">
        <w:rPr>
          <w:b/>
          <w:sz w:val="24"/>
          <w:szCs w:val="24"/>
        </w:rPr>
        <w:t>Table #</w:t>
      </w:r>
      <w:r w:rsidR="002E60B9" w:rsidRPr="006A178D">
        <w:rPr>
          <w:b/>
          <w:sz w:val="24"/>
          <w:szCs w:val="24"/>
        </w:rPr>
        <w:t>.</w:t>
      </w:r>
      <w:r w:rsidR="00D73714" w:rsidRPr="006A178D">
        <w:rPr>
          <w:b/>
          <w:sz w:val="24"/>
          <w:szCs w:val="24"/>
        </w:rPr>
        <w:t xml:space="preserve"> </w:t>
      </w:r>
      <w:r w:rsidR="00D73714" w:rsidRPr="006A178D">
        <w:rPr>
          <w:sz w:val="24"/>
          <w:szCs w:val="24"/>
        </w:rPr>
        <w:t>(Begin each table caption with a label “</w:t>
      </w:r>
      <w:r w:rsidR="00D73714" w:rsidRPr="006A178D">
        <w:rPr>
          <w:b/>
          <w:sz w:val="24"/>
          <w:szCs w:val="24"/>
        </w:rPr>
        <w:t>Table 1.</w:t>
      </w:r>
      <w:r w:rsidR="00D73714" w:rsidRPr="006A178D">
        <w:rPr>
          <w:sz w:val="24"/>
          <w:szCs w:val="24"/>
        </w:rPr>
        <w:t>”</w:t>
      </w:r>
      <w:r w:rsidRPr="006A178D">
        <w:rPr>
          <w:sz w:val="24"/>
          <w:szCs w:val="24"/>
        </w:rPr>
        <w:t xml:space="preserve">, </w:t>
      </w:r>
      <w:r w:rsidR="002E60B9" w:rsidRPr="006A178D">
        <w:rPr>
          <w:sz w:val="24"/>
          <w:szCs w:val="24"/>
        </w:rPr>
        <w:t>for example,</w:t>
      </w:r>
      <w:r w:rsidRPr="006A178D">
        <w:rPr>
          <w:sz w:val="24"/>
          <w:szCs w:val="24"/>
        </w:rPr>
        <w:t xml:space="preserve"> as a new paragraph.)</w:t>
      </w:r>
    </w:p>
    <w:p w14:paraId="7E87F4F4" w14:textId="27399445" w:rsidR="00D73714" w:rsidRPr="006A178D" w:rsidRDefault="00D73714" w:rsidP="00D73714">
      <w:pPr>
        <w:rPr>
          <w:b/>
          <w:sz w:val="24"/>
          <w:szCs w:val="24"/>
        </w:rPr>
      </w:pPr>
      <w:r w:rsidRPr="006A178D">
        <w:rPr>
          <w:b/>
          <w:sz w:val="24"/>
          <w:szCs w:val="24"/>
        </w:rPr>
        <w:t>Supplementary Materials:</w:t>
      </w:r>
      <w:r w:rsidRPr="006A178D">
        <w:rPr>
          <w:sz w:val="24"/>
          <w:szCs w:val="24"/>
        </w:rPr>
        <w:t xml:space="preserve"> </w:t>
      </w:r>
      <w:r w:rsidR="00B422F9" w:rsidRPr="006A178D">
        <w:rPr>
          <w:sz w:val="24"/>
          <w:szCs w:val="24"/>
        </w:rPr>
        <w:t>Comprising Materials and Methods, figures</w:t>
      </w:r>
      <w:r w:rsidR="00EE6929" w:rsidRPr="006A178D">
        <w:rPr>
          <w:sz w:val="24"/>
          <w:szCs w:val="24"/>
        </w:rPr>
        <w:t>,</w:t>
      </w:r>
      <w:r w:rsidR="00B422F9" w:rsidRPr="006A178D">
        <w:rPr>
          <w:sz w:val="24"/>
          <w:szCs w:val="24"/>
        </w:rPr>
        <w:t xml:space="preserve"> and tables</w:t>
      </w:r>
      <w:r w:rsidR="00307F53" w:rsidRPr="006A178D">
        <w:rPr>
          <w:sz w:val="24"/>
          <w:szCs w:val="24"/>
        </w:rPr>
        <w:t>;</w:t>
      </w:r>
      <w:r w:rsidR="00B422F9" w:rsidRPr="006A178D">
        <w:rPr>
          <w:sz w:val="24"/>
          <w:szCs w:val="24"/>
        </w:rPr>
        <w:t xml:space="preserve"> should be in a separate file.</w:t>
      </w:r>
      <w:r w:rsidR="00C13940" w:rsidRPr="006A178D">
        <w:rPr>
          <w:sz w:val="24"/>
          <w:szCs w:val="24"/>
        </w:rPr>
        <w:t xml:space="preserve"> </w:t>
      </w:r>
    </w:p>
    <w:p w14:paraId="40CD1F91" w14:textId="77777777" w:rsidR="00D73714" w:rsidRPr="006A178D" w:rsidRDefault="00D73714" w:rsidP="00D73714">
      <w:pPr>
        <w:rPr>
          <w:sz w:val="24"/>
          <w:szCs w:val="24"/>
        </w:rPr>
      </w:pPr>
    </w:p>
    <w:p w14:paraId="1840C47C" w14:textId="016C79DE" w:rsidR="00D73714" w:rsidRPr="006A178D" w:rsidRDefault="00D73714" w:rsidP="00D73714">
      <w:pPr>
        <w:rPr>
          <w:sz w:val="24"/>
          <w:szCs w:val="24"/>
        </w:rPr>
      </w:pPr>
      <w:r w:rsidRPr="006A178D">
        <w:rPr>
          <w:sz w:val="24"/>
          <w:szCs w:val="24"/>
        </w:rPr>
        <w:t>Please use the .docx format (all version</w:t>
      </w:r>
      <w:r w:rsidR="00236F8D" w:rsidRPr="006A178D">
        <w:rPr>
          <w:sz w:val="24"/>
          <w:szCs w:val="24"/>
        </w:rPr>
        <w:t>s</w:t>
      </w:r>
      <w:r w:rsidRPr="006A178D">
        <w:rPr>
          <w:sz w:val="24"/>
          <w:szCs w:val="24"/>
        </w:rPr>
        <w:t xml:space="preserve"> after Word 2007).</w:t>
      </w:r>
      <w:r w:rsidR="00DE7047" w:rsidRPr="006A178D">
        <w:rPr>
          <w:sz w:val="24"/>
          <w:szCs w:val="24"/>
        </w:rPr>
        <w:t xml:space="preserve"> If you chose </w:t>
      </w:r>
      <w:r w:rsidR="002E60B9" w:rsidRPr="006A178D">
        <w:rPr>
          <w:sz w:val="24"/>
          <w:szCs w:val="24"/>
        </w:rPr>
        <w:t xml:space="preserve">not </w:t>
      </w:r>
      <w:r w:rsidR="00DE7047" w:rsidRPr="006A178D">
        <w:rPr>
          <w:sz w:val="24"/>
          <w:szCs w:val="24"/>
        </w:rPr>
        <w:t>to use this template, please include page numbers in your submitted file.</w:t>
      </w:r>
      <w:r w:rsidR="00B422F9" w:rsidRPr="006A178D">
        <w:rPr>
          <w:sz w:val="24"/>
          <w:szCs w:val="24"/>
        </w:rPr>
        <w:t xml:space="preserve"> </w:t>
      </w:r>
      <w:r w:rsidR="00EE6929" w:rsidRPr="006A178D">
        <w:rPr>
          <w:sz w:val="24"/>
          <w:szCs w:val="24"/>
        </w:rPr>
        <w:t>We</w:t>
      </w:r>
      <w:r w:rsidR="00B422F9" w:rsidRPr="006A178D">
        <w:rPr>
          <w:sz w:val="24"/>
          <w:szCs w:val="24"/>
        </w:rPr>
        <w:t xml:space="preserve"> also encourage use of line numbers.</w:t>
      </w:r>
    </w:p>
    <w:p w14:paraId="07BE957A" w14:textId="77777777" w:rsidR="00D73714" w:rsidRPr="006A178D" w:rsidRDefault="00D73714" w:rsidP="00D73714">
      <w:pPr>
        <w:rPr>
          <w:sz w:val="24"/>
          <w:szCs w:val="24"/>
        </w:rPr>
      </w:pPr>
    </w:p>
    <w:p w14:paraId="02E4ADBE" w14:textId="77777777" w:rsidR="00F26AF7" w:rsidRPr="006A178D" w:rsidRDefault="00F26AF7" w:rsidP="00D73714">
      <w:pPr>
        <w:rPr>
          <w:sz w:val="24"/>
          <w:szCs w:val="24"/>
        </w:rPr>
      </w:pPr>
    </w:p>
    <w:p w14:paraId="4240ACE8" w14:textId="5FA867A2" w:rsidR="00D73714" w:rsidRPr="006A178D" w:rsidRDefault="00D73714">
      <w:pPr>
        <w:rPr>
          <w:sz w:val="24"/>
          <w:szCs w:val="24"/>
        </w:rPr>
      </w:pPr>
      <w:r w:rsidRPr="006A178D">
        <w:rPr>
          <w:sz w:val="24"/>
          <w:szCs w:val="24"/>
        </w:rPr>
        <w:t>More specific formatting instructions are provided in the template which follows.</w:t>
      </w:r>
      <w:r w:rsidRPr="006A178D">
        <w:rPr>
          <w:sz w:val="24"/>
          <w:szCs w:val="24"/>
        </w:rPr>
        <w:br w:type="page"/>
      </w:r>
    </w:p>
    <w:p w14:paraId="46361BC5" w14:textId="749922A1" w:rsidR="00D73714" w:rsidRPr="006A178D" w:rsidRDefault="00A23CD5" w:rsidP="00D73714">
      <w:pPr>
        <w:pStyle w:val="Head"/>
      </w:pPr>
      <w:r w:rsidRPr="006A178D">
        <w:lastRenderedPageBreak/>
        <w:t>Title:</w:t>
      </w:r>
      <w:r w:rsidR="00D73714" w:rsidRPr="006A178D">
        <w:t xml:space="preserve"> </w:t>
      </w:r>
      <w:r w:rsidR="00943967" w:rsidRPr="006A178D">
        <w:t>A General Approach for Learning Constitutive Relationships (Physical Laws) from Neural Networks</w:t>
      </w:r>
    </w:p>
    <w:p w14:paraId="24D42617" w14:textId="32DE5E8B" w:rsidR="00D73714" w:rsidRPr="006A178D" w:rsidRDefault="00D73714" w:rsidP="00D73714">
      <w:pPr>
        <w:pStyle w:val="Authors"/>
        <w:rPr>
          <w:vertAlign w:val="superscript"/>
        </w:rPr>
      </w:pPr>
      <w:r w:rsidRPr="006A178D">
        <w:rPr>
          <w:b/>
        </w:rPr>
        <w:t>Authors:</w:t>
      </w:r>
      <w:r w:rsidR="00A23CD5" w:rsidRPr="006A178D">
        <w:t xml:space="preserve"> </w:t>
      </w:r>
      <w:r w:rsidR="00B55DB6" w:rsidRPr="006A178D">
        <w:t>Andrew Temple</w:t>
      </w:r>
      <w:r w:rsidR="00B55DB6" w:rsidRPr="006A178D">
        <w:rPr>
          <w:vertAlign w:val="superscript"/>
        </w:rPr>
        <w:t>1</w:t>
      </w:r>
      <w:r w:rsidR="00943967" w:rsidRPr="006A178D">
        <w:rPr>
          <w:vertAlign w:val="superscript"/>
        </w:rPr>
        <w:t>†</w:t>
      </w:r>
      <w:r w:rsidR="00B55DB6" w:rsidRPr="006A178D">
        <w:t>, Matthew Miller</w:t>
      </w:r>
      <w:r w:rsidR="00B55DB6" w:rsidRPr="006A178D">
        <w:rPr>
          <w:vertAlign w:val="superscript"/>
        </w:rPr>
        <w:t>2</w:t>
      </w:r>
      <w:r w:rsidR="00943967" w:rsidRPr="006A178D">
        <w:rPr>
          <w:vertAlign w:val="superscript"/>
        </w:rPr>
        <w:t>†</w:t>
      </w:r>
      <w:r w:rsidR="00B55DB6" w:rsidRPr="006A178D">
        <w:t>, Maria Quintana-Hernandez</w:t>
      </w:r>
      <w:r w:rsidR="00B55DB6" w:rsidRPr="006A178D">
        <w:rPr>
          <w:vertAlign w:val="superscript"/>
        </w:rPr>
        <w:t>1</w:t>
      </w:r>
      <w:r w:rsidR="00B55DB6" w:rsidRPr="006A178D">
        <w:t xml:space="preserve">, </w:t>
      </w:r>
      <w:r w:rsidR="00943967" w:rsidRPr="006A178D">
        <w:t>Aaron P. Stebner</w:t>
      </w:r>
      <w:r w:rsidR="00943967" w:rsidRPr="006A178D">
        <w:rPr>
          <w:vertAlign w:val="superscript"/>
        </w:rPr>
        <w:t>2</w:t>
      </w:r>
      <w:r w:rsidR="00943967" w:rsidRPr="006A178D">
        <w:t xml:space="preserve">, </w:t>
      </w:r>
      <w:r w:rsidR="00B55DB6" w:rsidRPr="006A178D">
        <w:t>Peter C. Collins</w:t>
      </w:r>
      <w:r w:rsidR="00B55DB6" w:rsidRPr="006A178D">
        <w:rPr>
          <w:vertAlign w:val="superscript"/>
        </w:rPr>
        <w:t>1</w:t>
      </w:r>
      <w:r w:rsidR="00943967" w:rsidRPr="006A178D">
        <w:rPr>
          <w:vertAlign w:val="superscript"/>
        </w:rPr>
        <w:t>*</w:t>
      </w:r>
      <w:r w:rsidR="00B55DB6" w:rsidRPr="006A178D">
        <w:t>, Branden B. Kappes</w:t>
      </w:r>
      <w:r w:rsidR="00B55DB6" w:rsidRPr="006A178D">
        <w:rPr>
          <w:vertAlign w:val="superscript"/>
        </w:rPr>
        <w:t>1,3</w:t>
      </w:r>
      <w:r w:rsidR="00943967" w:rsidRPr="006A178D">
        <w:rPr>
          <w:vertAlign w:val="superscript"/>
        </w:rPr>
        <w:t>*</w:t>
      </w:r>
      <w:r w:rsidR="00447EB3" w:rsidRPr="006A178D">
        <w:t>.</w:t>
      </w:r>
    </w:p>
    <w:p w14:paraId="79C60BCE" w14:textId="5E68C816" w:rsidR="00D73714" w:rsidRPr="006A178D" w:rsidRDefault="00D73714" w:rsidP="00D73714">
      <w:pPr>
        <w:pStyle w:val="Paragraph"/>
        <w:ind w:firstLine="0"/>
        <w:rPr>
          <w:b/>
        </w:rPr>
      </w:pPr>
      <w:r w:rsidRPr="006A178D">
        <w:rPr>
          <w:b/>
        </w:rPr>
        <w:t>Affiliations:</w:t>
      </w:r>
    </w:p>
    <w:p w14:paraId="3DBFDAAB" w14:textId="0E5F0C04" w:rsidR="00D73714" w:rsidRPr="006A178D" w:rsidRDefault="00D73714" w:rsidP="00D73714">
      <w:pPr>
        <w:pStyle w:val="Paragraph"/>
        <w:ind w:firstLine="0"/>
      </w:pPr>
      <w:r w:rsidRPr="006A178D">
        <w:rPr>
          <w:vertAlign w:val="superscript"/>
        </w:rPr>
        <w:t>1</w:t>
      </w:r>
      <w:r w:rsidR="00B55DB6" w:rsidRPr="006A178D">
        <w:t>Department of Materials Science and Engineering, Iowa State University, Ames, IA, 50011, USA.</w:t>
      </w:r>
    </w:p>
    <w:p w14:paraId="04349D47" w14:textId="4EE0DA1E" w:rsidR="00D73714" w:rsidRPr="006A178D" w:rsidRDefault="00D73714" w:rsidP="00D73714">
      <w:pPr>
        <w:pStyle w:val="Paragraph"/>
        <w:ind w:firstLine="0"/>
      </w:pPr>
      <w:r w:rsidRPr="006A178D">
        <w:rPr>
          <w:vertAlign w:val="superscript"/>
        </w:rPr>
        <w:t>2</w:t>
      </w:r>
      <w:r w:rsidR="00B55DB6" w:rsidRPr="006A178D">
        <w:t>Department of Mechanical Engineering, Colorado School of Mines, Golden, CO, 80401, USA.</w:t>
      </w:r>
    </w:p>
    <w:p w14:paraId="71826762" w14:textId="76112342" w:rsidR="00D73714" w:rsidRPr="006A178D" w:rsidRDefault="00D73714" w:rsidP="00D73714">
      <w:pPr>
        <w:pStyle w:val="Paragraph"/>
        <w:ind w:firstLine="0"/>
      </w:pPr>
      <w:r w:rsidRPr="006A178D">
        <w:rPr>
          <w:vertAlign w:val="superscript"/>
        </w:rPr>
        <w:t>3</w:t>
      </w:r>
      <w:r w:rsidR="00943967" w:rsidRPr="006A178D">
        <w:t>KMMD, LLC., Castle Rock, CO, 80108, USA.</w:t>
      </w:r>
    </w:p>
    <w:p w14:paraId="32C51C74" w14:textId="0DAE9ECF" w:rsidR="00D73714" w:rsidRPr="006A178D" w:rsidRDefault="00D73714" w:rsidP="00D73714">
      <w:pPr>
        <w:pStyle w:val="Paragraph"/>
        <w:ind w:firstLine="0"/>
      </w:pPr>
      <w:r w:rsidRPr="006A178D">
        <w:rPr>
          <w:vertAlign w:val="superscript"/>
        </w:rPr>
        <w:t>*</w:t>
      </w:r>
      <w:r w:rsidRPr="006A178D">
        <w:t xml:space="preserve">Correspondence to: </w:t>
      </w:r>
      <w:r w:rsidR="00943967" w:rsidRPr="006A178D">
        <w:t>Peter Collins (pcollins@iastate.edu), Branden Kappes (bkappes@kmmd.io)</w:t>
      </w:r>
      <w:r w:rsidRPr="006A178D">
        <w:t>.</w:t>
      </w:r>
    </w:p>
    <w:p w14:paraId="4EE15FBD" w14:textId="41A0991C" w:rsidR="00D73714" w:rsidRPr="006A178D" w:rsidRDefault="00D73714" w:rsidP="00D73714">
      <w:pPr>
        <w:pStyle w:val="Paragraph"/>
        <w:ind w:firstLine="0"/>
      </w:pPr>
      <w:r w:rsidRPr="006A178D">
        <w:rPr>
          <w:vertAlign w:val="superscript"/>
        </w:rPr>
        <w:t>†</w:t>
      </w:r>
      <w:r w:rsidR="00943967" w:rsidRPr="006A178D">
        <w:t>These authors contributed</w:t>
      </w:r>
      <w:r w:rsidRPr="006A178D">
        <w:t xml:space="preserve"> </w:t>
      </w:r>
      <w:r w:rsidR="00E76B37" w:rsidRPr="006A178D">
        <w:t>equal</w:t>
      </w:r>
      <w:r w:rsidR="00943967" w:rsidRPr="006A178D">
        <w:t>ly</w:t>
      </w:r>
      <w:r w:rsidRPr="006A178D">
        <w:t>.</w:t>
      </w:r>
    </w:p>
    <w:p w14:paraId="3722A815" w14:textId="76C05E2A" w:rsidR="00D73714" w:rsidRPr="006A178D" w:rsidRDefault="00D73714" w:rsidP="00D73714">
      <w:pPr>
        <w:pStyle w:val="AbstractSummary"/>
      </w:pPr>
      <w:r w:rsidRPr="006A178D">
        <w:rPr>
          <w:b/>
        </w:rPr>
        <w:t>Abstract:</w:t>
      </w:r>
      <w:r w:rsidRPr="006A178D">
        <w:t xml:space="preserve"> </w:t>
      </w:r>
      <w:r w:rsidRPr="006A178D">
        <w:rPr>
          <w:color w:val="FF0000"/>
        </w:rPr>
        <w:t xml:space="preserve">The abstract should be </w:t>
      </w:r>
      <w:r w:rsidR="00B422F9" w:rsidRPr="006A178D">
        <w:rPr>
          <w:color w:val="FF0000"/>
        </w:rPr>
        <w:t>100</w:t>
      </w:r>
      <w:r w:rsidRPr="006A178D">
        <w:rPr>
          <w:color w:val="FF0000"/>
        </w:rPr>
        <w:t>-1</w:t>
      </w:r>
      <w:r w:rsidR="00C13940" w:rsidRPr="006A178D">
        <w:rPr>
          <w:color w:val="FF0000"/>
        </w:rPr>
        <w:t>25</w:t>
      </w:r>
      <w:r w:rsidRPr="006A178D">
        <w:rPr>
          <w:color w:val="FF0000"/>
        </w:rPr>
        <w:t xml:space="preserve"> </w:t>
      </w:r>
      <w:proofErr w:type="gramStart"/>
      <w:r w:rsidRPr="006A178D">
        <w:rPr>
          <w:color w:val="FF0000"/>
        </w:rPr>
        <w:t>words, and</w:t>
      </w:r>
      <w:proofErr w:type="gramEnd"/>
      <w:r w:rsidRPr="006A178D">
        <w:rPr>
          <w:color w:val="FF0000"/>
        </w:rPr>
        <w:t xml:space="preserve"> organized in this structure: An opening sentence that sets the question that you address and is comprehensible to the general reader, background content specific to this study, results, and a concluding sentence. </w:t>
      </w:r>
      <w:r w:rsidR="00E76B37" w:rsidRPr="006A178D">
        <w:rPr>
          <w:color w:val="FF0000"/>
        </w:rPr>
        <w:t>It should be a single paragraph</w:t>
      </w:r>
      <w:r w:rsidRPr="006A178D">
        <w:rPr>
          <w:color w:val="FF0000"/>
        </w:rPr>
        <w:t>.</w:t>
      </w:r>
    </w:p>
    <w:p w14:paraId="4796FFFA" w14:textId="12BE035A" w:rsidR="00C13940" w:rsidRPr="006A178D" w:rsidRDefault="00D73714" w:rsidP="003805D6">
      <w:pPr>
        <w:pStyle w:val="Teaser"/>
      </w:pPr>
      <w:r w:rsidRPr="006A178D">
        <w:rPr>
          <w:b/>
        </w:rPr>
        <w:t>One Sentence Summary:</w:t>
      </w:r>
      <w:r w:rsidRPr="006A178D">
        <w:rPr>
          <w:bCs/>
        </w:rPr>
        <w:t xml:space="preserve"> </w:t>
      </w:r>
      <w:r w:rsidR="003805D6" w:rsidRPr="006A178D">
        <w:rPr>
          <w:bCs/>
        </w:rPr>
        <w:t>Gleaning</w:t>
      </w:r>
      <w:r w:rsidR="006E0E4B" w:rsidRPr="006A178D">
        <w:rPr>
          <w:bCs/>
        </w:rPr>
        <w:t xml:space="preserve"> c</w:t>
      </w:r>
      <w:r w:rsidR="00FB2310" w:rsidRPr="006A178D">
        <w:rPr>
          <w:bCs/>
        </w:rPr>
        <w:t xml:space="preserve">oncise mathematical expressions </w:t>
      </w:r>
      <w:r w:rsidR="006E0E4B" w:rsidRPr="006A178D">
        <w:rPr>
          <w:bCs/>
        </w:rPr>
        <w:t>from</w:t>
      </w:r>
      <w:r w:rsidR="00FB2310" w:rsidRPr="006A178D">
        <w:rPr>
          <w:bCs/>
        </w:rPr>
        <w:t xml:space="preserve"> the </w:t>
      </w:r>
      <w:r w:rsidR="003805D6" w:rsidRPr="006A178D">
        <w:rPr>
          <w:bCs/>
        </w:rPr>
        <w:t>representational</w:t>
      </w:r>
      <w:r w:rsidR="00FB2310" w:rsidRPr="006A178D">
        <w:rPr>
          <w:bCs/>
        </w:rPr>
        <w:t xml:space="preserve"> power of m</w:t>
      </w:r>
      <w:r w:rsidR="00FB2310" w:rsidRPr="006A178D">
        <w:t xml:space="preserve">achine learning </w:t>
      </w:r>
      <w:r w:rsidR="006E0E4B" w:rsidRPr="006A178D">
        <w:t xml:space="preserve">models </w:t>
      </w:r>
      <w:r w:rsidR="00FB2310" w:rsidRPr="006A178D">
        <w:t>and series expansions.</w:t>
      </w:r>
    </w:p>
    <w:p w14:paraId="0B3049E8" w14:textId="06D32D76" w:rsidR="00560CF5" w:rsidRPr="006A178D" w:rsidRDefault="00D73714" w:rsidP="00DD225C">
      <w:pPr>
        <w:pStyle w:val="Teaser"/>
        <w:rPr>
          <w:b/>
        </w:rPr>
      </w:pPr>
      <w:r w:rsidRPr="006A178D">
        <w:rPr>
          <w:b/>
        </w:rPr>
        <w:t>Main Text:</w:t>
      </w:r>
      <w:r w:rsidR="00C53B33" w:rsidRPr="006A178D">
        <w:rPr>
          <w:b/>
        </w:rPr>
        <w:t xml:space="preserve"> </w:t>
      </w:r>
      <w:r w:rsidRPr="006A178D">
        <w:rPr>
          <w:color w:val="FF0000"/>
        </w:rPr>
        <w:t xml:space="preserve">In general, this should include a brief (1-2 paragraph) introduction, followed by a statement of the specific scope of the study, followed by results and then interpretations. Please avoid statements of future work or claims of </w:t>
      </w:r>
      <w:proofErr w:type="gramStart"/>
      <w:r w:rsidRPr="006A178D">
        <w:rPr>
          <w:color w:val="FF0000"/>
        </w:rPr>
        <w:t>priority, and</w:t>
      </w:r>
      <w:proofErr w:type="gramEnd"/>
      <w:r w:rsidRPr="006A178D">
        <w:rPr>
          <w:color w:val="FF0000"/>
        </w:rPr>
        <w:t xml:space="preserve"> avoid repeating the conclusions at the end.</w:t>
      </w:r>
    </w:p>
    <w:p w14:paraId="06E6E534" w14:textId="75EFFDB7" w:rsidR="00DD225C" w:rsidRPr="006A178D" w:rsidRDefault="00560CF5" w:rsidP="00DD225C">
      <w:pPr>
        <w:pStyle w:val="Teaser"/>
        <w:rPr>
          <w:color w:val="FF0000"/>
        </w:rPr>
      </w:pPr>
      <w:r w:rsidRPr="006A178D">
        <w:rPr>
          <w:b/>
        </w:rPr>
        <w:t>Subheadings</w:t>
      </w:r>
      <w:r w:rsidRPr="006A178D">
        <w:t xml:space="preserve"> </w:t>
      </w:r>
      <w:r w:rsidRPr="006A178D">
        <w:rPr>
          <w:color w:val="FF0000"/>
        </w:rPr>
        <w:t xml:space="preserve">(“Results”, “Discussion”, or more specific subheadings, but </w:t>
      </w:r>
      <w:r w:rsidRPr="006A178D">
        <w:rPr>
          <w:color w:val="FF0000"/>
          <w:u w:val="single"/>
        </w:rPr>
        <w:t>not</w:t>
      </w:r>
      <w:r w:rsidR="00E37C62" w:rsidRPr="006A178D">
        <w:rPr>
          <w:color w:val="FF0000"/>
        </w:rPr>
        <w:t xml:space="preserve"> a leading</w:t>
      </w:r>
      <w:r w:rsidRPr="006A178D">
        <w:rPr>
          <w:color w:val="FF0000"/>
        </w:rPr>
        <w:t xml:space="preserve"> “Introduction”) may be included in Research Articles</w:t>
      </w:r>
      <w:r w:rsidR="00E37C62" w:rsidRPr="006A178D">
        <w:rPr>
          <w:color w:val="FF0000"/>
        </w:rPr>
        <w:t xml:space="preserve"> or Reviews and should be brief, set off by a line break and formatted in bold face. Reports should not have subheadings.</w:t>
      </w:r>
    </w:p>
    <w:p w14:paraId="62F3A506" w14:textId="0F00D6E7" w:rsidR="00D73714" w:rsidRPr="006A178D" w:rsidRDefault="00D73714" w:rsidP="00DD225C">
      <w:pPr>
        <w:pStyle w:val="Teaser"/>
        <w:ind w:firstLine="720"/>
        <w:rPr>
          <w:color w:val="FF0000"/>
        </w:rPr>
      </w:pPr>
      <w:r w:rsidRPr="006A178D">
        <w:rPr>
          <w:color w:val="FF0000"/>
        </w:rPr>
        <w:t xml:space="preserve">All Figures and Tables should be cited in order, including those in the </w:t>
      </w:r>
      <w:r w:rsidR="00DD225C" w:rsidRPr="006A178D">
        <w:rPr>
          <w:color w:val="FF0000"/>
        </w:rPr>
        <w:t>S</w:t>
      </w:r>
      <w:r w:rsidRPr="006A178D">
        <w:rPr>
          <w:color w:val="FF0000"/>
        </w:rPr>
        <w:t>upp</w:t>
      </w:r>
      <w:r w:rsidR="00B422F9" w:rsidRPr="006A178D">
        <w:rPr>
          <w:color w:val="FF0000"/>
        </w:rPr>
        <w:t>lementary</w:t>
      </w:r>
      <w:r w:rsidRPr="006A178D">
        <w:rPr>
          <w:color w:val="FF0000"/>
        </w:rPr>
        <w:t xml:space="preserve"> </w:t>
      </w:r>
      <w:r w:rsidR="00DD225C" w:rsidRPr="006A178D">
        <w:rPr>
          <w:color w:val="FF0000"/>
        </w:rPr>
        <w:t>M</w:t>
      </w:r>
      <w:r w:rsidRPr="006A178D">
        <w:rPr>
          <w:color w:val="FF0000"/>
        </w:rPr>
        <w:t xml:space="preserve">aterial (which should be cited as, for example, </w:t>
      </w:r>
      <w:r w:rsidR="00BD1667" w:rsidRPr="006A178D">
        <w:rPr>
          <w:color w:val="FF0000"/>
        </w:rPr>
        <w:t>“</w:t>
      </w:r>
      <w:r w:rsidR="00DD225C" w:rsidRPr="006A178D">
        <w:rPr>
          <w:color w:val="FF0000"/>
        </w:rPr>
        <w:t>Fig.</w:t>
      </w:r>
      <w:r w:rsidRPr="006A178D">
        <w:rPr>
          <w:color w:val="FF0000"/>
        </w:rPr>
        <w:t xml:space="preserve"> S1</w:t>
      </w:r>
      <w:r w:rsidR="00BD1667" w:rsidRPr="006A178D">
        <w:rPr>
          <w:color w:val="FF0000"/>
        </w:rPr>
        <w:t>”</w:t>
      </w:r>
      <w:r w:rsidRPr="006A178D">
        <w:rPr>
          <w:color w:val="FF0000"/>
        </w:rPr>
        <w:t>, and</w:t>
      </w:r>
      <w:r w:rsidR="00DD225C" w:rsidRPr="006A178D">
        <w:rPr>
          <w:color w:val="FF0000"/>
        </w:rPr>
        <w:t xml:space="preserve"> </w:t>
      </w:r>
      <w:r w:rsidR="00BD1667" w:rsidRPr="006A178D">
        <w:rPr>
          <w:color w:val="FF0000"/>
        </w:rPr>
        <w:t>“</w:t>
      </w:r>
      <w:r w:rsidR="00DD225C" w:rsidRPr="006A178D">
        <w:rPr>
          <w:color w:val="FF0000"/>
        </w:rPr>
        <w:t>T</w:t>
      </w:r>
      <w:r w:rsidRPr="006A178D">
        <w:rPr>
          <w:color w:val="FF0000"/>
        </w:rPr>
        <w:t>able S1</w:t>
      </w:r>
      <w:r w:rsidR="00BD1667" w:rsidRPr="006A178D">
        <w:rPr>
          <w:color w:val="FF0000"/>
        </w:rPr>
        <w:t>”</w:t>
      </w:r>
      <w:r w:rsidRPr="006A178D">
        <w:rPr>
          <w:color w:val="FF0000"/>
        </w:rPr>
        <w:t xml:space="preserve">). You </w:t>
      </w:r>
      <w:r w:rsidR="00F26AF7" w:rsidRPr="006A178D">
        <w:rPr>
          <w:color w:val="FF0000"/>
        </w:rPr>
        <w:t>may</w:t>
      </w:r>
      <w:r w:rsidRPr="006A178D">
        <w:rPr>
          <w:color w:val="FF0000"/>
        </w:rPr>
        <w:t xml:space="preserve"> include </w:t>
      </w:r>
      <w:r w:rsidR="00F26AF7" w:rsidRPr="006A178D">
        <w:rPr>
          <w:color w:val="FF0000"/>
        </w:rPr>
        <w:t xml:space="preserve">line or </w:t>
      </w:r>
      <w:r w:rsidRPr="006A178D">
        <w:rPr>
          <w:color w:val="FF0000"/>
        </w:rPr>
        <w:t>page breaks if you would like to place the figures within the text</w:t>
      </w:r>
      <w:r w:rsidR="00F26AF7" w:rsidRPr="006A178D">
        <w:rPr>
          <w:color w:val="FF0000"/>
        </w:rPr>
        <w:t xml:space="preserve"> near where they are referenced</w:t>
      </w:r>
      <w:r w:rsidRPr="006A178D">
        <w:rPr>
          <w:color w:val="FF0000"/>
        </w:rPr>
        <w:t>.</w:t>
      </w:r>
      <w:r w:rsidR="00F26AF7" w:rsidRPr="006A178D">
        <w:rPr>
          <w:color w:val="FF0000"/>
        </w:rPr>
        <w:t xml:space="preserve"> Please do not place figures in text boxes.</w:t>
      </w:r>
    </w:p>
    <w:p w14:paraId="380ECCAB" w14:textId="13512C56" w:rsidR="00D73714" w:rsidRPr="006A178D" w:rsidRDefault="00D73714" w:rsidP="00D73714">
      <w:pPr>
        <w:pStyle w:val="Paragraph"/>
        <w:rPr>
          <w:color w:val="FF0000"/>
        </w:rPr>
      </w:pPr>
      <w:r w:rsidRPr="006A178D">
        <w:rPr>
          <w:color w:val="FF0000"/>
        </w:rPr>
        <w:t>References should be cited in parentheses with an italic number (</w:t>
      </w:r>
      <w:r w:rsidRPr="006A178D">
        <w:rPr>
          <w:i/>
          <w:color w:val="FF0000"/>
        </w:rPr>
        <w:t>1</w:t>
      </w:r>
      <w:r w:rsidR="00DD225C" w:rsidRPr="006A178D">
        <w:rPr>
          <w:color w:val="FF0000"/>
        </w:rPr>
        <w:t>).</w:t>
      </w:r>
      <w:r w:rsidRPr="006A178D">
        <w:rPr>
          <w:color w:val="FF0000"/>
        </w:rPr>
        <w:t xml:space="preserve"> Multiple reference citations are separated by commas </w:t>
      </w:r>
      <w:r w:rsidRPr="006A178D">
        <w:rPr>
          <w:i/>
          <w:color w:val="FF0000"/>
        </w:rPr>
        <w:t>(2, 3</w:t>
      </w:r>
      <w:r w:rsidR="00DD225C" w:rsidRPr="006A178D">
        <w:rPr>
          <w:i/>
          <w:color w:val="FF0000"/>
        </w:rPr>
        <w:t>)</w:t>
      </w:r>
      <w:r w:rsidR="00DD225C" w:rsidRPr="006A178D">
        <w:rPr>
          <w:color w:val="FF0000"/>
        </w:rPr>
        <w:t xml:space="preserve"> or if a series, dashes </w:t>
      </w:r>
      <w:r w:rsidR="00DD225C" w:rsidRPr="006A178D">
        <w:rPr>
          <w:i/>
          <w:color w:val="FF0000"/>
        </w:rPr>
        <w:t>(4-6)</w:t>
      </w:r>
      <w:r w:rsidR="00DD225C" w:rsidRPr="006A178D">
        <w:rPr>
          <w:color w:val="FF0000"/>
        </w:rPr>
        <w:t>.</w:t>
      </w:r>
      <w:r w:rsidRPr="006A178D">
        <w:rPr>
          <w:color w:val="FF0000"/>
        </w:rPr>
        <w:t xml:space="preserve"> References are cited in order by where they first are called out, through the text, captions, </w:t>
      </w:r>
      <w:r w:rsidR="00CC2657" w:rsidRPr="006A178D">
        <w:rPr>
          <w:color w:val="FF0000"/>
        </w:rPr>
        <w:t xml:space="preserve">and </w:t>
      </w:r>
      <w:r w:rsidRPr="006A178D">
        <w:rPr>
          <w:color w:val="FF0000"/>
        </w:rPr>
        <w:t>then the supplementary material.</w:t>
      </w:r>
    </w:p>
    <w:p w14:paraId="2ACE8EC5" w14:textId="5D8FC05A" w:rsidR="00D73714" w:rsidRPr="006A178D" w:rsidRDefault="00DD225C" w:rsidP="00D73714">
      <w:pPr>
        <w:pStyle w:val="Paragraph"/>
        <w:rPr>
          <w:color w:val="FF0000"/>
        </w:rPr>
      </w:pPr>
      <w:r w:rsidRPr="006A178D">
        <w:rPr>
          <w:color w:val="FF0000"/>
        </w:rPr>
        <w:t xml:space="preserve">Equations can be included. </w:t>
      </w:r>
      <w:r w:rsidR="00D73714" w:rsidRPr="006A178D">
        <w:rPr>
          <w:color w:val="FF0000"/>
        </w:rPr>
        <w:t>We do not recommend using the native Word 2007, 2008</w:t>
      </w:r>
      <w:r w:rsidRPr="006A178D">
        <w:rPr>
          <w:color w:val="FF0000"/>
        </w:rPr>
        <w:t>, 2010</w:t>
      </w:r>
      <w:r w:rsidR="002E60B9" w:rsidRPr="006A178D">
        <w:rPr>
          <w:color w:val="FF0000"/>
        </w:rPr>
        <w:t>,</w:t>
      </w:r>
      <w:r w:rsidRPr="006A178D">
        <w:rPr>
          <w:color w:val="FF0000"/>
        </w:rPr>
        <w:t xml:space="preserve"> or 2011 equation editor.</w:t>
      </w:r>
      <w:r w:rsidR="00D73714" w:rsidRPr="006A178D">
        <w:rPr>
          <w:color w:val="FF0000"/>
        </w:rPr>
        <w:t xml:space="preserve"> This can in some cases produce less reliable MathML, the online markup language we use, which</w:t>
      </w:r>
      <w:r w:rsidRPr="006A178D">
        <w:rPr>
          <w:color w:val="FF0000"/>
        </w:rPr>
        <w:t xml:space="preserve"> may result in display errors. </w:t>
      </w:r>
      <w:r w:rsidR="00D73714" w:rsidRPr="006A178D">
        <w:rPr>
          <w:color w:val="FF0000"/>
        </w:rPr>
        <w:t xml:space="preserve">Instead, use the legacy equation editor in </w:t>
      </w:r>
      <w:r w:rsidR="00CC2657" w:rsidRPr="006A178D">
        <w:rPr>
          <w:color w:val="FF0000"/>
        </w:rPr>
        <w:t xml:space="preserve">Word </w:t>
      </w:r>
      <w:r w:rsidR="00D73714" w:rsidRPr="006A178D">
        <w:rPr>
          <w:color w:val="FF0000"/>
        </w:rPr>
        <w:t>(</w:t>
      </w:r>
      <w:r w:rsidR="002E60B9" w:rsidRPr="006A178D">
        <w:rPr>
          <w:color w:val="FF0000"/>
        </w:rPr>
        <w:t xml:space="preserve">Chose </w:t>
      </w:r>
      <w:r w:rsidR="00D73714" w:rsidRPr="006A178D">
        <w:rPr>
          <w:color w:val="FF0000"/>
        </w:rPr>
        <w:t xml:space="preserve">Insert </w:t>
      </w:r>
      <w:r w:rsidR="002E60B9" w:rsidRPr="006A178D">
        <w:rPr>
          <w:color w:val="FF0000"/>
        </w:rPr>
        <w:t>&gt; I</w:t>
      </w:r>
      <w:r w:rsidR="00D73714" w:rsidRPr="006A178D">
        <w:rPr>
          <w:color w:val="FF0000"/>
        </w:rPr>
        <w:t xml:space="preserve">nsert </w:t>
      </w:r>
      <w:r w:rsidR="002E60B9" w:rsidRPr="006A178D">
        <w:rPr>
          <w:color w:val="FF0000"/>
        </w:rPr>
        <w:t>Object &gt; W</w:t>
      </w:r>
      <w:r w:rsidR="00D73714" w:rsidRPr="006A178D">
        <w:rPr>
          <w:color w:val="FF0000"/>
        </w:rPr>
        <w:t xml:space="preserve">ord </w:t>
      </w:r>
      <w:r w:rsidR="002E60B9" w:rsidRPr="006A178D">
        <w:rPr>
          <w:color w:val="FF0000"/>
        </w:rPr>
        <w:t>E</w:t>
      </w:r>
      <w:r w:rsidR="00D73714" w:rsidRPr="006A178D">
        <w:rPr>
          <w:color w:val="FF0000"/>
        </w:rPr>
        <w:t xml:space="preserve">quation) </w:t>
      </w:r>
      <w:r w:rsidRPr="006A178D">
        <w:rPr>
          <w:color w:val="FF0000"/>
        </w:rPr>
        <w:t xml:space="preserve">or use </w:t>
      </w:r>
      <w:proofErr w:type="spellStart"/>
      <w:r w:rsidRPr="006A178D">
        <w:rPr>
          <w:color w:val="FF0000"/>
        </w:rPr>
        <w:t>Mathtype</w:t>
      </w:r>
      <w:proofErr w:type="spellEnd"/>
      <w:r w:rsidRPr="006A178D">
        <w:rPr>
          <w:color w:val="FF0000"/>
        </w:rPr>
        <w:t xml:space="preserve"> (recommended). </w:t>
      </w:r>
      <w:r w:rsidR="00D73714" w:rsidRPr="006A178D">
        <w:rPr>
          <w:color w:val="FF0000"/>
        </w:rPr>
        <w:t>If you enter equations in simple LaTeX, check that they will convert accurately (Word 2007 and higher can convert simple LaTeX equations).</w:t>
      </w:r>
    </w:p>
    <w:p w14:paraId="0EC145FC" w14:textId="7D7C50E2" w:rsidR="006A178D" w:rsidRDefault="00DB3523" w:rsidP="00B12811">
      <w:pPr>
        <w:pStyle w:val="BodyText"/>
        <w:rPr>
          <w:rFonts w:ascii="Times New Roman" w:hAnsi="Times New Roman" w:cs="Times New Roman"/>
        </w:rPr>
      </w:pPr>
      <w:moveToRangeStart w:id="0" w:author="Branden Kappes" w:date="2020-06-10T12:14:00Z" w:name="move42683695"/>
      <w:moveTo w:id="1" w:author="Branden Kappes" w:date="2020-06-10T12:14:00Z">
        <w:r w:rsidRPr="006A178D">
          <w:rPr>
            <w:rFonts w:ascii="Times New Roman" w:hAnsi="Times New Roman" w:cs="Times New Roman"/>
          </w:rPr>
          <w:lastRenderedPageBreak/>
          <w:t>Various physical phenomenon</w:t>
        </w:r>
      </w:moveTo>
      <w:ins w:id="2" w:author="Branden Kappes" w:date="2020-06-10T12:15:00Z">
        <w:r>
          <w:rPr>
            <w:rFonts w:ascii="Times New Roman" w:hAnsi="Times New Roman" w:cs="Times New Roman"/>
          </w:rPr>
          <w:t>,</w:t>
        </w:r>
      </w:ins>
      <w:moveTo w:id="3" w:author="Branden Kappes" w:date="2020-06-10T12:14:00Z">
        <w:del w:id="4" w:author="Branden Kappes" w:date="2020-06-10T12:15:00Z">
          <w:r w:rsidRPr="006A178D" w:rsidDel="00DB3523">
            <w:rPr>
              <w:rFonts w:ascii="Times New Roman" w:hAnsi="Times New Roman" w:cs="Times New Roman"/>
            </w:rPr>
            <w:delText xml:space="preserve"> are</w:delText>
          </w:r>
        </w:del>
        <w:r w:rsidRPr="006A178D">
          <w:rPr>
            <w:rFonts w:ascii="Times New Roman" w:hAnsi="Times New Roman" w:cs="Times New Roman"/>
          </w:rPr>
          <w:t xml:space="preserve"> </w:t>
        </w:r>
      </w:moveTo>
      <w:ins w:id="5" w:author="Branden Kappes" w:date="2020-06-10T12:17:00Z">
        <w:r>
          <w:rPr>
            <w:rFonts w:ascii="Times New Roman" w:hAnsi="Times New Roman" w:cs="Times New Roman"/>
          </w:rPr>
          <w:t xml:space="preserve">those </w:t>
        </w:r>
      </w:ins>
      <w:moveTo w:id="6" w:author="Branden Kappes" w:date="2020-06-10T12:14:00Z">
        <w:del w:id="7" w:author="Branden Kappes" w:date="2020-06-10T12:14:00Z">
          <w:r w:rsidRPr="006A178D" w:rsidDel="00DB3523">
            <w:rPr>
              <w:rFonts w:ascii="Times New Roman" w:hAnsi="Times New Roman" w:cs="Times New Roman"/>
            </w:rPr>
            <w:delText xml:space="preserve">exceptionally </w:delText>
          </w:r>
        </w:del>
        <w:r w:rsidRPr="006A178D">
          <w:rPr>
            <w:rFonts w:ascii="Times New Roman" w:hAnsi="Times New Roman" w:cs="Times New Roman"/>
          </w:rPr>
          <w:t>well</w:t>
        </w:r>
      </w:moveTo>
      <w:ins w:id="8" w:author="Branden Kappes" w:date="2020-06-10T12:15:00Z">
        <w:r>
          <w:rPr>
            <w:rFonts w:ascii="Times New Roman" w:hAnsi="Times New Roman" w:cs="Times New Roman"/>
          </w:rPr>
          <w:t>-</w:t>
        </w:r>
      </w:ins>
      <w:moveTo w:id="9" w:author="Branden Kappes" w:date="2020-06-10T12:14:00Z">
        <w:del w:id="10" w:author="Branden Kappes" w:date="2020-06-10T12:15:00Z">
          <w:r w:rsidRPr="006A178D" w:rsidDel="00DB3523">
            <w:rPr>
              <w:rFonts w:ascii="Times New Roman" w:hAnsi="Times New Roman" w:cs="Times New Roman"/>
            </w:rPr>
            <w:delText xml:space="preserve"> </w:delText>
          </w:r>
        </w:del>
        <w:r w:rsidRPr="006A178D">
          <w:rPr>
            <w:rFonts w:ascii="Times New Roman" w:hAnsi="Times New Roman" w:cs="Times New Roman"/>
          </w:rPr>
          <w:t xml:space="preserve">described by </w:t>
        </w:r>
      </w:moveTo>
      <w:ins w:id="11" w:author="Branden Kappes" w:date="2020-06-10T12:57:00Z">
        <w:r w:rsidR="00E2377C">
          <w:rPr>
            <w:rFonts w:ascii="Times New Roman" w:hAnsi="Times New Roman" w:cs="Times New Roman"/>
          </w:rPr>
          <w:t xml:space="preserve">physical </w:t>
        </w:r>
      </w:ins>
      <w:moveTo w:id="12" w:author="Branden Kappes" w:date="2020-06-10T12:14:00Z">
        <w:r w:rsidRPr="006A178D">
          <w:rPr>
            <w:rFonts w:ascii="Times New Roman" w:hAnsi="Times New Roman" w:cs="Times New Roman"/>
          </w:rPr>
          <w:t>laws (</w:t>
        </w:r>
        <w:del w:id="13" w:author="Branden Kappes" w:date="2020-06-10T12:15:00Z">
          <w:r w:rsidRPr="006A178D" w:rsidDel="00DB3523">
            <w:rPr>
              <w:rFonts w:ascii="Times New Roman" w:hAnsi="Times New Roman" w:cs="Times New Roman"/>
            </w:rPr>
            <w:delText xml:space="preserve">the laws of </w:delText>
          </w:r>
        </w:del>
      </w:moveTo>
      <w:ins w:id="14" w:author="Branden Kappes" w:date="2020-06-10T12:15:00Z">
        <w:r>
          <w:rPr>
            <w:rFonts w:ascii="Times New Roman" w:hAnsi="Times New Roman" w:cs="Times New Roman"/>
          </w:rPr>
          <w:t>t</w:t>
        </w:r>
      </w:ins>
      <w:moveTo w:id="15" w:author="Branden Kappes" w:date="2020-06-10T12:14:00Z">
        <w:del w:id="16" w:author="Branden Kappes" w:date="2020-06-10T12:15:00Z">
          <w:r w:rsidRPr="006A178D" w:rsidDel="00DB3523">
            <w:rPr>
              <w:rFonts w:ascii="Times New Roman" w:hAnsi="Times New Roman" w:cs="Times New Roman"/>
            </w:rPr>
            <w:delText>T</w:delText>
          </w:r>
        </w:del>
        <w:r w:rsidRPr="006A178D">
          <w:rPr>
            <w:rFonts w:ascii="Times New Roman" w:hAnsi="Times New Roman" w:cs="Times New Roman"/>
          </w:rPr>
          <w:t>hermodynamics, kinetics, motion</w:t>
        </w:r>
        <w:del w:id="17" w:author="Branden Kappes" w:date="2020-06-10T12:16:00Z">
          <w:r w:rsidRPr="006A178D" w:rsidDel="00DB3523">
            <w:rPr>
              <w:rFonts w:ascii="Times New Roman" w:hAnsi="Times New Roman" w:cs="Times New Roman"/>
            </w:rPr>
            <w:delText>,</w:delText>
          </w:r>
        </w:del>
        <w:del w:id="18" w:author="Branden Kappes" w:date="2020-06-10T12:15:00Z">
          <w:r w:rsidRPr="006A178D" w:rsidDel="00DB3523">
            <w:rPr>
              <w:rFonts w:ascii="Times New Roman" w:hAnsi="Times New Roman" w:cs="Times New Roman"/>
            </w:rPr>
            <w:delText xml:space="preserve"> ...</w:delText>
          </w:r>
        </w:del>
        <w:r w:rsidRPr="006A178D">
          <w:rPr>
            <w:rFonts w:ascii="Times New Roman" w:hAnsi="Times New Roman" w:cs="Times New Roman"/>
          </w:rPr>
          <w:t xml:space="preserve">) or </w:t>
        </w:r>
      </w:moveTo>
      <w:ins w:id="19" w:author="Branden Kappes" w:date="2020-06-10T13:14:00Z">
        <w:r w:rsidR="0026701D">
          <w:rPr>
            <w:rFonts w:ascii="Times New Roman" w:hAnsi="Times New Roman" w:cs="Times New Roman"/>
          </w:rPr>
          <w:t xml:space="preserve">phenomenological </w:t>
        </w:r>
      </w:ins>
      <w:moveTo w:id="20" w:author="Branden Kappes" w:date="2020-06-10T12:14:00Z">
        <w:r w:rsidRPr="006A178D">
          <w:rPr>
            <w:rFonts w:ascii="Times New Roman" w:hAnsi="Times New Roman" w:cs="Times New Roman"/>
          </w:rPr>
          <w:t>theories (</w:t>
        </w:r>
        <w:del w:id="21" w:author="Branden Kappes" w:date="2020-06-10T12:16:00Z">
          <w:r w:rsidRPr="006A178D" w:rsidDel="00DB3523">
            <w:rPr>
              <w:rFonts w:ascii="Times New Roman" w:hAnsi="Times New Roman" w:cs="Times New Roman"/>
            </w:rPr>
            <w:delText xml:space="preserve">e.g., </w:delText>
          </w:r>
        </w:del>
        <w:del w:id="22" w:author="Branden Kappes" w:date="2020-06-10T12:18:00Z">
          <w:r w:rsidRPr="006A178D" w:rsidDel="00DB3523">
            <w:rPr>
              <w:rFonts w:ascii="Times New Roman" w:hAnsi="Times New Roman" w:cs="Times New Roman"/>
            </w:rPr>
            <w:delText>dislocations</w:delText>
          </w:r>
        </w:del>
      </w:moveTo>
      <w:ins w:id="23" w:author="Branden Kappes" w:date="2020-06-10T12:18:00Z">
        <w:r>
          <w:rPr>
            <w:rFonts w:ascii="Times New Roman" w:hAnsi="Times New Roman" w:cs="Times New Roman"/>
          </w:rPr>
          <w:t>plasticity</w:t>
        </w:r>
      </w:ins>
      <w:ins w:id="24" w:author="Branden Kappes" w:date="2020-06-10T12:16:00Z">
        <w:r>
          <w:rPr>
            <w:rFonts w:ascii="Times New Roman" w:hAnsi="Times New Roman" w:cs="Times New Roman"/>
          </w:rPr>
          <w:t xml:space="preserve"> or [NON METALLURGICAL EXAMPLE]</w:t>
        </w:r>
      </w:ins>
      <w:moveTo w:id="25" w:author="Branden Kappes" w:date="2020-06-10T12:14:00Z">
        <w:del w:id="26" w:author="Branden Kappes" w:date="2020-06-10T12:16:00Z">
          <w:r w:rsidRPr="006A178D" w:rsidDel="00DB3523">
            <w:rPr>
              <w:rFonts w:ascii="Times New Roman" w:hAnsi="Times New Roman" w:cs="Times New Roman"/>
            </w:rPr>
            <w:delText xml:space="preserve"> which underpin our understanding of strength in metals and alloys</w:delText>
          </w:r>
        </w:del>
        <w:r w:rsidRPr="006A178D">
          <w:rPr>
            <w:rFonts w:ascii="Times New Roman" w:hAnsi="Times New Roman" w:cs="Times New Roman"/>
          </w:rPr>
          <w:t>)</w:t>
        </w:r>
      </w:moveTo>
      <w:ins w:id="27" w:author="Branden Kappes" w:date="2020-06-10T12:15:00Z">
        <w:r>
          <w:rPr>
            <w:rFonts w:ascii="Times New Roman" w:hAnsi="Times New Roman" w:cs="Times New Roman"/>
          </w:rPr>
          <w:t xml:space="preserve">, are </w:t>
        </w:r>
      </w:ins>
      <w:ins w:id="28" w:author="Branden Kappes" w:date="2020-06-10T12:17:00Z">
        <w:r>
          <w:rPr>
            <w:rFonts w:ascii="Times New Roman" w:hAnsi="Times New Roman" w:cs="Times New Roman"/>
          </w:rPr>
          <w:t xml:space="preserve">captured </w:t>
        </w:r>
      </w:ins>
      <w:ins w:id="29" w:author="Branden Kappes" w:date="2020-06-10T12:22:00Z">
        <w:r>
          <w:rPr>
            <w:rFonts w:ascii="Times New Roman" w:hAnsi="Times New Roman" w:cs="Times New Roman"/>
          </w:rPr>
          <w:t xml:space="preserve">by constitutive </w:t>
        </w:r>
      </w:ins>
      <w:ins w:id="30" w:author="Branden Kappes" w:date="2020-06-10T12:24:00Z">
        <w:r w:rsidR="004E16D7">
          <w:rPr>
            <w:rFonts w:ascii="Times New Roman" w:hAnsi="Times New Roman" w:cs="Times New Roman"/>
          </w:rPr>
          <w:t>models</w:t>
        </w:r>
      </w:ins>
      <w:ins w:id="31" w:author="Branden Kappes" w:date="2020-06-10T12:57:00Z">
        <w:r w:rsidR="00E2377C">
          <w:rPr>
            <w:rFonts w:ascii="Times New Roman" w:hAnsi="Times New Roman" w:cs="Times New Roman"/>
          </w:rPr>
          <w:t>, models</w:t>
        </w:r>
      </w:ins>
      <w:ins w:id="32" w:author="Branden Kappes" w:date="2020-06-10T12:46:00Z">
        <w:r w:rsidR="001B5685">
          <w:rPr>
            <w:rFonts w:ascii="Times New Roman" w:hAnsi="Times New Roman" w:cs="Times New Roman"/>
          </w:rPr>
          <w:t xml:space="preserve"> that </w:t>
        </w:r>
      </w:ins>
      <w:ins w:id="33" w:author="Branden Kappes" w:date="2020-06-10T12:24:00Z">
        <w:r w:rsidR="004E16D7">
          <w:rPr>
            <w:rFonts w:ascii="Times New Roman" w:hAnsi="Times New Roman" w:cs="Times New Roman"/>
          </w:rPr>
          <w:t>express</w:t>
        </w:r>
      </w:ins>
      <w:ins w:id="34" w:author="Branden Kappes" w:date="2020-06-10T12:46:00Z">
        <w:r w:rsidR="00B12811">
          <w:rPr>
            <w:rFonts w:ascii="Times New Roman" w:hAnsi="Times New Roman" w:cs="Times New Roman"/>
          </w:rPr>
          <w:t xml:space="preserve"> </w:t>
        </w:r>
      </w:ins>
      <w:ins w:id="35" w:author="Branden Kappes" w:date="2020-06-10T13:15:00Z">
        <w:r w:rsidR="0026701D">
          <w:rPr>
            <w:rFonts w:ascii="Times New Roman" w:hAnsi="Times New Roman" w:cs="Times New Roman"/>
          </w:rPr>
          <w:t>cause-effect</w:t>
        </w:r>
      </w:ins>
      <w:ins w:id="36" w:author="Branden Kappes" w:date="2020-06-10T12:46:00Z">
        <w:r w:rsidR="00B12811">
          <w:rPr>
            <w:rFonts w:ascii="Times New Roman" w:hAnsi="Times New Roman" w:cs="Times New Roman"/>
          </w:rPr>
          <w:t xml:space="preserve"> relationships</w:t>
        </w:r>
      </w:ins>
      <w:ins w:id="37" w:author="Branden Kappes" w:date="2020-06-10T12:24:00Z">
        <w:r w:rsidR="004E16D7">
          <w:rPr>
            <w:rFonts w:ascii="Times New Roman" w:hAnsi="Times New Roman" w:cs="Times New Roman"/>
          </w:rPr>
          <w:t xml:space="preserve"> in </w:t>
        </w:r>
      </w:ins>
      <w:ins w:id="38" w:author="Branden Kappes" w:date="2020-06-10T12:46:00Z">
        <w:r w:rsidR="00B12811">
          <w:rPr>
            <w:rFonts w:ascii="Times New Roman" w:hAnsi="Times New Roman" w:cs="Times New Roman"/>
          </w:rPr>
          <w:t xml:space="preserve">an </w:t>
        </w:r>
      </w:ins>
      <w:ins w:id="39" w:author="Branden Kappes" w:date="2020-06-10T12:17:00Z">
        <w:r>
          <w:rPr>
            <w:rFonts w:ascii="Times New Roman" w:hAnsi="Times New Roman" w:cs="Times New Roman"/>
          </w:rPr>
          <w:t xml:space="preserve">analytical </w:t>
        </w:r>
      </w:ins>
      <w:ins w:id="40" w:author="Branden Kappes" w:date="2020-06-10T12:22:00Z">
        <w:r>
          <w:rPr>
            <w:rFonts w:ascii="Times New Roman" w:hAnsi="Times New Roman" w:cs="Times New Roman"/>
          </w:rPr>
          <w:t xml:space="preserve">or differential </w:t>
        </w:r>
      </w:ins>
      <w:ins w:id="41" w:author="Branden Kappes" w:date="2020-06-10T12:24:00Z">
        <w:r w:rsidR="004E16D7">
          <w:rPr>
            <w:rFonts w:ascii="Times New Roman" w:hAnsi="Times New Roman" w:cs="Times New Roman"/>
          </w:rPr>
          <w:t>form</w:t>
        </w:r>
      </w:ins>
      <w:moveTo w:id="42" w:author="Branden Kappes" w:date="2020-06-10T12:14:00Z">
        <w:r w:rsidRPr="006A178D">
          <w:rPr>
            <w:rFonts w:ascii="Times New Roman" w:hAnsi="Times New Roman" w:cs="Times New Roman"/>
          </w:rPr>
          <w:t>.</w:t>
        </w:r>
      </w:moveTo>
      <w:moveToRangeEnd w:id="0"/>
      <w:ins w:id="43" w:author="Branden Kappes" w:date="2020-06-10T12:16:00Z">
        <w:r>
          <w:rPr>
            <w:rFonts w:ascii="Times New Roman" w:hAnsi="Times New Roman" w:cs="Times New Roman"/>
          </w:rPr>
          <w:t xml:space="preserve"> </w:t>
        </w:r>
      </w:ins>
      <w:ins w:id="44" w:author="Branden Kappes" w:date="2020-06-10T12:19:00Z">
        <w:r>
          <w:rPr>
            <w:rFonts w:ascii="Times New Roman" w:hAnsi="Times New Roman" w:cs="Times New Roman"/>
          </w:rPr>
          <w:t>Rooted in point estimation and decision theory</w:t>
        </w:r>
      </w:ins>
      <w:ins w:id="45" w:author="Branden Kappes" w:date="2020-06-10T12:55:00Z">
        <w:r w:rsidR="00B12811">
          <w:rPr>
            <w:rFonts w:ascii="Times New Roman" w:hAnsi="Times New Roman" w:cs="Times New Roman"/>
          </w:rPr>
          <w:t xml:space="preserve"> </w:t>
        </w:r>
      </w:ins>
      <w:ins w:id="46" w:author="Branden Kappes" w:date="2020-06-10T12:23:00Z">
        <w:r w:rsidR="004E16D7">
          <w:rPr>
            <w:rFonts w:ascii="Times New Roman" w:hAnsi="Times New Roman" w:cs="Times New Roman"/>
          </w:rPr>
          <w:t>[REF]</w:t>
        </w:r>
      </w:ins>
      <w:ins w:id="47" w:author="Branden Kappes" w:date="2020-06-10T12:55:00Z">
        <w:r w:rsidR="00B12811">
          <w:rPr>
            <w:rFonts w:ascii="Times New Roman" w:hAnsi="Times New Roman" w:cs="Times New Roman"/>
          </w:rPr>
          <w:t>,</w:t>
        </w:r>
      </w:ins>
      <w:ins w:id="48" w:author="Branden Kappes" w:date="2020-06-10T12:19:00Z">
        <w:r>
          <w:rPr>
            <w:rFonts w:ascii="Times New Roman" w:hAnsi="Times New Roman" w:cs="Times New Roman"/>
          </w:rPr>
          <w:t xml:space="preserve"> m</w:t>
        </w:r>
      </w:ins>
      <w:ins w:id="49" w:author="Branden Kappes" w:date="2020-06-10T12:17:00Z">
        <w:r>
          <w:rPr>
            <w:rFonts w:ascii="Times New Roman" w:hAnsi="Times New Roman" w:cs="Times New Roman"/>
          </w:rPr>
          <w:t xml:space="preserve">achine learning </w:t>
        </w:r>
      </w:ins>
      <w:ins w:id="50" w:author="Branden Kappes" w:date="2020-06-10T13:27:00Z">
        <w:r w:rsidR="00E64372">
          <w:rPr>
            <w:rFonts w:ascii="Times New Roman" w:hAnsi="Times New Roman" w:cs="Times New Roman"/>
          </w:rPr>
          <w:t xml:space="preserve">(ML) </w:t>
        </w:r>
      </w:ins>
      <w:ins w:id="51" w:author="Branden Kappes" w:date="2020-06-10T12:17:00Z">
        <w:r>
          <w:rPr>
            <w:rFonts w:ascii="Times New Roman" w:hAnsi="Times New Roman" w:cs="Times New Roman"/>
          </w:rPr>
          <w:t xml:space="preserve">strategies </w:t>
        </w:r>
      </w:ins>
      <w:ins w:id="52" w:author="Branden Kappes" w:date="2020-06-10T12:22:00Z">
        <w:r>
          <w:rPr>
            <w:rFonts w:ascii="Times New Roman" w:hAnsi="Times New Roman" w:cs="Times New Roman"/>
          </w:rPr>
          <w:t xml:space="preserve">extend descriptive modeling to </w:t>
        </w:r>
      </w:ins>
      <w:ins w:id="53" w:author="Branden Kappes" w:date="2020-06-10T12:57:00Z">
        <w:r w:rsidR="00E2377C">
          <w:rPr>
            <w:rFonts w:ascii="Times New Roman" w:hAnsi="Times New Roman" w:cs="Times New Roman"/>
          </w:rPr>
          <w:t xml:space="preserve">also include </w:t>
        </w:r>
      </w:ins>
      <w:ins w:id="54" w:author="Branden Kappes" w:date="2020-06-10T12:58:00Z">
        <w:r w:rsidR="00E2377C">
          <w:rPr>
            <w:rFonts w:ascii="Times New Roman" w:hAnsi="Times New Roman" w:cs="Times New Roman"/>
          </w:rPr>
          <w:t>more general correlative</w:t>
        </w:r>
      </w:ins>
      <w:ins w:id="55" w:author="Branden Kappes" w:date="2020-06-10T13:15:00Z">
        <w:r w:rsidR="0026701D">
          <w:rPr>
            <w:rFonts w:ascii="Times New Roman" w:hAnsi="Times New Roman" w:cs="Times New Roman"/>
          </w:rPr>
          <w:t xml:space="preserve"> </w:t>
        </w:r>
      </w:ins>
      <w:ins w:id="56" w:author="Branden Kappes" w:date="2020-06-10T12:58:00Z">
        <w:r w:rsidR="00E2377C">
          <w:rPr>
            <w:rFonts w:ascii="Times New Roman" w:hAnsi="Times New Roman" w:cs="Times New Roman"/>
          </w:rPr>
          <w:t>relationships</w:t>
        </w:r>
      </w:ins>
      <w:ins w:id="57" w:author="Branden Kappes" w:date="2020-06-10T12:47:00Z">
        <w:r w:rsidR="00B12811">
          <w:rPr>
            <w:rFonts w:ascii="Times New Roman" w:hAnsi="Times New Roman" w:cs="Times New Roman"/>
          </w:rPr>
          <w:t>.</w:t>
        </w:r>
      </w:ins>
      <w:ins w:id="58" w:author="Branden Kappes" w:date="2020-06-10T12:18:00Z">
        <w:r>
          <w:rPr>
            <w:rFonts w:ascii="Times New Roman" w:hAnsi="Times New Roman" w:cs="Times New Roman"/>
          </w:rPr>
          <w:t xml:space="preserve"> </w:t>
        </w:r>
      </w:ins>
      <w:ins w:id="59" w:author="Branden Kappes" w:date="2020-06-10T12:48:00Z">
        <w:r w:rsidR="00B12811">
          <w:rPr>
            <w:rFonts w:ascii="Times New Roman" w:hAnsi="Times New Roman" w:cs="Times New Roman"/>
          </w:rPr>
          <w:t>While it</w:t>
        </w:r>
      </w:ins>
      <w:del w:id="60" w:author="Branden Kappes" w:date="2020-06-10T12:48:00Z">
        <w:r w:rsidR="00C53B33" w:rsidRPr="006A178D" w:rsidDel="00B12811">
          <w:rPr>
            <w:rFonts w:ascii="Times New Roman" w:hAnsi="Times New Roman" w:cs="Times New Roman"/>
          </w:rPr>
          <w:delText>With the proliferation of increasingly powerful machine learning strategies, and their promise of the automatic discovery of new physics, phenomena, properties, and correlations, it</w:delText>
        </w:r>
      </w:del>
      <w:r w:rsidR="00C53B33" w:rsidRPr="006A178D">
        <w:rPr>
          <w:rFonts w:ascii="Times New Roman" w:hAnsi="Times New Roman" w:cs="Times New Roman"/>
        </w:rPr>
        <w:t xml:space="preserve"> is seductive to trust machine learning </w:t>
      </w:r>
      <w:ins w:id="61" w:author="Branden Kappes" w:date="2020-06-10T12:49:00Z">
        <w:r w:rsidR="00B12811">
          <w:rPr>
            <w:rFonts w:ascii="Times New Roman" w:hAnsi="Times New Roman" w:cs="Times New Roman"/>
          </w:rPr>
          <w:t xml:space="preserve">models </w:t>
        </w:r>
      </w:ins>
      <w:r w:rsidR="00C53B33" w:rsidRPr="006A178D">
        <w:rPr>
          <w:rFonts w:ascii="Times New Roman" w:hAnsi="Times New Roman" w:cs="Times New Roman"/>
        </w:rPr>
        <w:t xml:space="preserve">to solve </w:t>
      </w:r>
      <w:del w:id="62" w:author="Branden Kappes" w:date="2020-06-10T13:19:00Z">
        <w:r w:rsidR="00C53B33" w:rsidRPr="006A178D" w:rsidDel="00EB593F">
          <w:rPr>
            <w:rFonts w:ascii="Times New Roman" w:hAnsi="Times New Roman" w:cs="Times New Roman"/>
          </w:rPr>
          <w:delText xml:space="preserve">our </w:delText>
        </w:r>
      </w:del>
      <w:ins w:id="63" w:author="Branden Kappes" w:date="2020-06-10T13:19:00Z">
        <w:r w:rsidR="00EB593F">
          <w:rPr>
            <w:rFonts w:ascii="Times New Roman" w:hAnsi="Times New Roman" w:cs="Times New Roman"/>
          </w:rPr>
          <w:t>the</w:t>
        </w:r>
        <w:r w:rsidR="00EB593F" w:rsidRPr="006A178D">
          <w:rPr>
            <w:rFonts w:ascii="Times New Roman" w:hAnsi="Times New Roman" w:cs="Times New Roman"/>
          </w:rPr>
          <w:t xml:space="preserve"> </w:t>
        </w:r>
      </w:ins>
      <w:r w:rsidR="00C53B33" w:rsidRPr="006A178D">
        <w:rPr>
          <w:rFonts w:ascii="Times New Roman" w:hAnsi="Times New Roman" w:cs="Times New Roman"/>
        </w:rPr>
        <w:t>most complex problems</w:t>
      </w:r>
      <w:ins w:id="64" w:author="Branden Kappes" w:date="2020-06-10T12:48:00Z">
        <w:r w:rsidR="00B12811">
          <w:rPr>
            <w:rFonts w:ascii="Times New Roman" w:hAnsi="Times New Roman" w:cs="Times New Roman"/>
          </w:rPr>
          <w:t>, these models</w:t>
        </w:r>
      </w:ins>
      <w:ins w:id="65" w:author="Branden Kappes" w:date="2020-06-10T12:55:00Z">
        <w:r w:rsidR="00B12811">
          <w:rPr>
            <w:rFonts w:ascii="Times New Roman" w:hAnsi="Times New Roman" w:cs="Times New Roman"/>
          </w:rPr>
          <w:t xml:space="preserve">, unlike </w:t>
        </w:r>
      </w:ins>
      <w:ins w:id="66" w:author="Branden Kappes" w:date="2020-06-10T12:56:00Z">
        <w:r w:rsidR="00B12811">
          <w:rPr>
            <w:rFonts w:ascii="Times New Roman" w:hAnsi="Times New Roman" w:cs="Times New Roman"/>
          </w:rPr>
          <w:t>constitutive models,</w:t>
        </w:r>
      </w:ins>
      <w:ins w:id="67" w:author="Branden Kappes" w:date="2020-06-10T12:48:00Z">
        <w:r w:rsidR="00B12811">
          <w:rPr>
            <w:rFonts w:ascii="Times New Roman" w:hAnsi="Times New Roman" w:cs="Times New Roman"/>
          </w:rPr>
          <w:t xml:space="preserve"> </w:t>
        </w:r>
      </w:ins>
      <w:ins w:id="68" w:author="Branden Kappes" w:date="2020-06-10T13:18:00Z">
        <w:r w:rsidR="00EB593F">
          <w:rPr>
            <w:rFonts w:ascii="Times New Roman" w:hAnsi="Times New Roman" w:cs="Times New Roman"/>
          </w:rPr>
          <w:t>do not</w:t>
        </w:r>
      </w:ins>
      <w:ins w:id="69" w:author="Branden Kappes" w:date="2020-06-10T13:10:00Z">
        <w:r w:rsidR="0026701D">
          <w:rPr>
            <w:rFonts w:ascii="Times New Roman" w:hAnsi="Times New Roman" w:cs="Times New Roman"/>
          </w:rPr>
          <w:t xml:space="preserve"> </w:t>
        </w:r>
      </w:ins>
      <w:ins w:id="70" w:author="Branden Kappes" w:date="2020-06-10T13:09:00Z">
        <w:r w:rsidR="0026701D">
          <w:rPr>
            <w:rFonts w:ascii="Times New Roman" w:hAnsi="Times New Roman" w:cs="Times New Roman"/>
          </w:rPr>
          <w:t xml:space="preserve">differentiate </w:t>
        </w:r>
      </w:ins>
      <w:ins w:id="71" w:author="Branden Kappes" w:date="2020-06-10T12:48:00Z">
        <w:r w:rsidR="00B12811">
          <w:rPr>
            <w:rFonts w:ascii="Times New Roman" w:hAnsi="Times New Roman" w:cs="Times New Roman"/>
          </w:rPr>
          <w:t xml:space="preserve">causal </w:t>
        </w:r>
      </w:ins>
      <w:ins w:id="72" w:author="Branden Kappes" w:date="2020-06-10T13:10:00Z">
        <w:r w:rsidR="0026701D">
          <w:rPr>
            <w:rFonts w:ascii="Times New Roman" w:hAnsi="Times New Roman" w:cs="Times New Roman"/>
          </w:rPr>
          <w:t xml:space="preserve">relationships from correlative </w:t>
        </w:r>
      </w:ins>
      <w:ins w:id="73" w:author="Branden Kappes" w:date="2020-06-10T13:15:00Z">
        <w:r w:rsidR="0026701D">
          <w:rPr>
            <w:rFonts w:ascii="Times New Roman" w:hAnsi="Times New Roman" w:cs="Times New Roman"/>
          </w:rPr>
          <w:t>ones</w:t>
        </w:r>
      </w:ins>
      <w:ins w:id="74" w:author="Branden Kappes" w:date="2020-06-10T12:48:00Z">
        <w:r w:rsidR="00B12811">
          <w:rPr>
            <w:rFonts w:ascii="Times New Roman" w:hAnsi="Times New Roman" w:cs="Times New Roman"/>
          </w:rPr>
          <w:t xml:space="preserve"> </w:t>
        </w:r>
      </w:ins>
      <w:ins w:id="75" w:author="Branden Kappes" w:date="2020-06-10T12:50:00Z">
        <w:r w:rsidR="00B12811">
          <w:rPr>
            <w:rFonts w:ascii="Times New Roman" w:hAnsi="Times New Roman" w:cs="Times New Roman"/>
          </w:rPr>
          <w:t>and</w:t>
        </w:r>
      </w:ins>
      <w:ins w:id="76" w:author="Branden Kappes" w:date="2020-06-10T13:13:00Z">
        <w:r w:rsidR="0026701D">
          <w:rPr>
            <w:rFonts w:ascii="Times New Roman" w:hAnsi="Times New Roman" w:cs="Times New Roman"/>
          </w:rPr>
          <w:t xml:space="preserve">, therefore, </w:t>
        </w:r>
      </w:ins>
      <w:ins w:id="77" w:author="Branden Kappes" w:date="2020-06-10T13:12:00Z">
        <w:r w:rsidR="0026701D">
          <w:rPr>
            <w:rFonts w:ascii="Times New Roman" w:hAnsi="Times New Roman" w:cs="Times New Roman"/>
          </w:rPr>
          <w:t xml:space="preserve">are susceptible </w:t>
        </w:r>
      </w:ins>
      <w:ins w:id="78" w:author="Branden Kappes" w:date="2020-06-10T13:15:00Z">
        <w:r w:rsidR="0026701D">
          <w:rPr>
            <w:rFonts w:ascii="Times New Roman" w:hAnsi="Times New Roman" w:cs="Times New Roman"/>
          </w:rPr>
          <w:t>to the</w:t>
        </w:r>
      </w:ins>
      <w:ins w:id="79" w:author="Branden Kappes" w:date="2020-06-10T13:12:00Z">
        <w:r w:rsidR="0026701D">
          <w:rPr>
            <w:rFonts w:ascii="Times New Roman" w:hAnsi="Times New Roman" w:cs="Times New Roman"/>
          </w:rPr>
          <w:t xml:space="preserve"> </w:t>
        </w:r>
        <w:r w:rsidR="0026701D">
          <w:rPr>
            <w:rFonts w:ascii="Times New Roman" w:hAnsi="Times New Roman" w:cs="Times New Roman"/>
            <w:i/>
            <w:iCs/>
          </w:rPr>
          <w:t>ad hoc ergo propter hoc</w:t>
        </w:r>
        <w:r w:rsidR="0026701D">
          <w:rPr>
            <w:rFonts w:ascii="Times New Roman" w:hAnsi="Times New Roman" w:cs="Times New Roman"/>
          </w:rPr>
          <w:t xml:space="preserve"> </w:t>
        </w:r>
      </w:ins>
      <w:ins w:id="80" w:author="Branden Kappes" w:date="2020-06-10T13:26:00Z">
        <w:r w:rsidR="00EB593F">
          <w:rPr>
            <w:rFonts w:ascii="Times New Roman" w:hAnsi="Times New Roman" w:cs="Times New Roman"/>
          </w:rPr>
          <w:t xml:space="preserve">logical </w:t>
        </w:r>
      </w:ins>
      <w:ins w:id="81" w:author="Branden Kappes" w:date="2020-06-10T13:12:00Z">
        <w:r w:rsidR="0026701D">
          <w:rPr>
            <w:rFonts w:ascii="Times New Roman" w:hAnsi="Times New Roman" w:cs="Times New Roman"/>
          </w:rPr>
          <w:t>fallacy</w:t>
        </w:r>
      </w:ins>
      <w:ins w:id="82" w:author="Branden Kappes" w:date="2020-06-10T13:16:00Z">
        <w:r w:rsidR="0026701D">
          <w:rPr>
            <w:rFonts w:ascii="Times New Roman" w:hAnsi="Times New Roman" w:cs="Times New Roman"/>
          </w:rPr>
          <w:t xml:space="preserve">; </w:t>
        </w:r>
      </w:ins>
      <w:ins w:id="83" w:author="Branden Kappes" w:date="2020-06-10T13:21:00Z">
        <w:r w:rsidR="00EB593F">
          <w:rPr>
            <w:rFonts w:ascii="Times New Roman" w:hAnsi="Times New Roman" w:cs="Times New Roman"/>
          </w:rPr>
          <w:t>that</w:t>
        </w:r>
      </w:ins>
      <w:ins w:id="84" w:author="Branden Kappes" w:date="2020-06-10T13:16:00Z">
        <w:r w:rsidR="0026701D">
          <w:rPr>
            <w:rFonts w:ascii="Times New Roman" w:hAnsi="Times New Roman" w:cs="Times New Roman"/>
          </w:rPr>
          <w:t xml:space="preserve"> </w:t>
        </w:r>
        <w:r w:rsidR="0026701D">
          <w:rPr>
            <w:rFonts w:ascii="Times New Roman" w:hAnsi="Times New Roman" w:cs="Times New Roman"/>
            <w:i/>
            <w:iCs/>
          </w:rPr>
          <w:t>Y</w:t>
        </w:r>
        <w:r w:rsidR="0026701D" w:rsidRPr="0026701D">
          <w:rPr>
            <w:rFonts w:ascii="Times New Roman" w:hAnsi="Times New Roman" w:cs="Times New Roman"/>
            <w:rPrChange w:id="85" w:author="Branden Kappes" w:date="2020-06-10T13:16:00Z">
              <w:rPr>
                <w:rFonts w:ascii="Times New Roman" w:hAnsi="Times New Roman" w:cs="Times New Roman"/>
                <w:i/>
                <w:iCs/>
              </w:rPr>
            </w:rPrChange>
          </w:rPr>
          <w:t xml:space="preserve"> </w:t>
        </w:r>
        <w:r w:rsidR="0026701D">
          <w:rPr>
            <w:rFonts w:ascii="Times New Roman" w:hAnsi="Times New Roman" w:cs="Times New Roman"/>
          </w:rPr>
          <w:t xml:space="preserve">follows </w:t>
        </w:r>
        <w:r w:rsidR="0026701D">
          <w:rPr>
            <w:rFonts w:ascii="Times New Roman" w:hAnsi="Times New Roman" w:cs="Times New Roman"/>
            <w:i/>
            <w:iCs/>
          </w:rPr>
          <w:t>X</w:t>
        </w:r>
        <w:r w:rsidR="0026701D">
          <w:rPr>
            <w:rFonts w:ascii="Times New Roman" w:hAnsi="Times New Roman" w:cs="Times New Roman"/>
          </w:rPr>
          <w:t xml:space="preserve"> </w:t>
        </w:r>
      </w:ins>
      <w:ins w:id="86" w:author="Branden Kappes" w:date="2020-06-10T13:20:00Z">
        <w:r w:rsidR="00EB593F">
          <w:rPr>
            <w:rFonts w:ascii="Times New Roman" w:hAnsi="Times New Roman" w:cs="Times New Roman"/>
          </w:rPr>
          <w:t xml:space="preserve">is a necessary but not sufficient condition </w:t>
        </w:r>
      </w:ins>
      <w:ins w:id="87" w:author="Branden Kappes" w:date="2020-06-10T13:21:00Z">
        <w:r w:rsidR="00EB593F">
          <w:rPr>
            <w:rFonts w:ascii="Times New Roman" w:hAnsi="Times New Roman" w:cs="Times New Roman"/>
          </w:rPr>
          <w:t>to conclude</w:t>
        </w:r>
      </w:ins>
      <w:ins w:id="88" w:author="Branden Kappes" w:date="2020-06-10T13:17:00Z">
        <w:r w:rsidR="00EB593F">
          <w:rPr>
            <w:rFonts w:ascii="Times New Roman" w:hAnsi="Times New Roman" w:cs="Times New Roman"/>
          </w:rPr>
          <w:t xml:space="preserve"> </w:t>
        </w:r>
      </w:ins>
      <w:ins w:id="89" w:author="Branden Kappes" w:date="2020-06-10T13:16:00Z">
        <w:r w:rsidR="0026701D">
          <w:rPr>
            <w:rFonts w:ascii="Times New Roman" w:hAnsi="Times New Roman" w:cs="Times New Roman"/>
          </w:rPr>
          <w:t xml:space="preserve">that </w:t>
        </w:r>
        <w:r w:rsidR="0026701D">
          <w:rPr>
            <w:rFonts w:ascii="Times New Roman" w:hAnsi="Times New Roman" w:cs="Times New Roman"/>
            <w:i/>
            <w:iCs/>
          </w:rPr>
          <w:t>X</w:t>
        </w:r>
        <w:r w:rsidR="0026701D">
          <w:rPr>
            <w:rFonts w:ascii="Times New Roman" w:hAnsi="Times New Roman" w:cs="Times New Roman"/>
          </w:rPr>
          <w:t xml:space="preserve"> cause</w:t>
        </w:r>
      </w:ins>
      <w:ins w:id="90" w:author="Branden Kappes" w:date="2020-06-10T13:22:00Z">
        <w:r w:rsidR="00EB593F">
          <w:rPr>
            <w:rFonts w:ascii="Times New Roman" w:hAnsi="Times New Roman" w:cs="Times New Roman"/>
          </w:rPr>
          <w:t>s</w:t>
        </w:r>
      </w:ins>
      <w:ins w:id="91" w:author="Branden Kappes" w:date="2020-06-10T13:16:00Z">
        <w:r w:rsidR="0026701D">
          <w:rPr>
            <w:rFonts w:ascii="Times New Roman" w:hAnsi="Times New Roman" w:cs="Times New Roman"/>
          </w:rPr>
          <w:t xml:space="preserve"> </w:t>
        </w:r>
        <w:r w:rsidR="0026701D">
          <w:rPr>
            <w:rFonts w:ascii="Times New Roman" w:hAnsi="Times New Roman" w:cs="Times New Roman"/>
            <w:i/>
            <w:iCs/>
          </w:rPr>
          <w:t>Y</w:t>
        </w:r>
        <w:r w:rsidR="0026701D">
          <w:rPr>
            <w:rFonts w:ascii="Times New Roman" w:hAnsi="Times New Roman" w:cs="Times New Roman"/>
          </w:rPr>
          <w:t xml:space="preserve">. </w:t>
        </w:r>
      </w:ins>
      <w:ins w:id="92" w:author="Branden Kappes" w:date="2020-06-10T13:17:00Z">
        <w:r w:rsidR="00EB593F">
          <w:rPr>
            <w:rFonts w:ascii="Times New Roman" w:hAnsi="Times New Roman" w:cs="Times New Roman"/>
          </w:rPr>
          <w:t>Being unable to differentiate causal relationships from correlative ones</w:t>
        </w:r>
      </w:ins>
      <w:ins w:id="93" w:author="Branden Kappes" w:date="2020-06-10T13:18:00Z">
        <w:r w:rsidR="00EB593F">
          <w:rPr>
            <w:rFonts w:ascii="Times New Roman" w:hAnsi="Times New Roman" w:cs="Times New Roman"/>
          </w:rPr>
          <w:t>, machine learning models cannot</w:t>
        </w:r>
      </w:ins>
      <w:ins w:id="94" w:author="Branden Kappes" w:date="2020-06-10T13:24:00Z">
        <w:r w:rsidR="00EB593F">
          <w:rPr>
            <w:rFonts w:ascii="Times New Roman" w:hAnsi="Times New Roman" w:cs="Times New Roman"/>
          </w:rPr>
          <w:t>,</w:t>
        </w:r>
      </w:ins>
      <w:ins w:id="95" w:author="Branden Kappes" w:date="2020-06-10T13:18:00Z">
        <w:r w:rsidR="00EB593F">
          <w:rPr>
            <w:rFonts w:ascii="Times New Roman" w:hAnsi="Times New Roman" w:cs="Times New Roman"/>
          </w:rPr>
          <w:t xml:space="preserve"> in general</w:t>
        </w:r>
      </w:ins>
      <w:ins w:id="96" w:author="Branden Kappes" w:date="2020-06-10T13:24:00Z">
        <w:r w:rsidR="00EB593F">
          <w:rPr>
            <w:rFonts w:ascii="Times New Roman" w:hAnsi="Times New Roman" w:cs="Times New Roman"/>
          </w:rPr>
          <w:t>,</w:t>
        </w:r>
      </w:ins>
      <w:ins w:id="97" w:author="Branden Kappes" w:date="2020-06-10T13:18:00Z">
        <w:r w:rsidR="00EB593F">
          <w:rPr>
            <w:rFonts w:ascii="Times New Roman" w:hAnsi="Times New Roman" w:cs="Times New Roman"/>
          </w:rPr>
          <w:t xml:space="preserve"> </w:t>
        </w:r>
      </w:ins>
      <w:ins w:id="98" w:author="Branden Kappes" w:date="2020-06-10T12:50:00Z">
        <w:r w:rsidR="00B12811">
          <w:rPr>
            <w:rFonts w:ascii="Times New Roman" w:hAnsi="Times New Roman" w:cs="Times New Roman"/>
          </w:rPr>
          <w:t>develop</w:t>
        </w:r>
      </w:ins>
      <w:ins w:id="99" w:author="Branden Kappes" w:date="2020-06-10T13:22:00Z">
        <w:r w:rsidR="00EB593F">
          <w:rPr>
            <w:rFonts w:ascii="Times New Roman" w:hAnsi="Times New Roman" w:cs="Times New Roman"/>
          </w:rPr>
          <w:t xml:space="preserve"> new</w:t>
        </w:r>
      </w:ins>
      <w:ins w:id="100" w:author="Branden Kappes" w:date="2020-06-10T12:50:00Z">
        <w:r w:rsidR="00B12811">
          <w:rPr>
            <w:rFonts w:ascii="Times New Roman" w:hAnsi="Times New Roman" w:cs="Times New Roman"/>
          </w:rPr>
          <w:t xml:space="preserve"> </w:t>
        </w:r>
      </w:ins>
      <w:ins w:id="101" w:author="Branden Kappes" w:date="2020-06-10T12:51:00Z">
        <w:r w:rsidR="00B12811">
          <w:rPr>
            <w:rFonts w:ascii="Times New Roman" w:hAnsi="Times New Roman" w:cs="Times New Roman"/>
          </w:rPr>
          <w:t>physical laws</w:t>
        </w:r>
      </w:ins>
      <w:r w:rsidR="00C53B33" w:rsidRPr="006A178D">
        <w:rPr>
          <w:rFonts w:ascii="Times New Roman" w:hAnsi="Times New Roman" w:cs="Times New Roman"/>
        </w:rPr>
        <w:t xml:space="preserve">. </w:t>
      </w:r>
      <w:commentRangeStart w:id="102"/>
      <w:ins w:id="103" w:author="Branden Kappes" w:date="2020-06-10T12:59:00Z">
        <w:r w:rsidR="00E2377C" w:rsidRPr="00E2377C">
          <w:rPr>
            <w:rFonts w:ascii="Times New Roman" w:hAnsi="Times New Roman" w:cs="Times New Roman"/>
            <w:highlight w:val="yellow"/>
            <w:rPrChange w:id="104" w:author="Branden Kappes" w:date="2020-06-10T13:01:00Z">
              <w:rPr>
                <w:rFonts w:ascii="Times New Roman" w:hAnsi="Times New Roman" w:cs="Times New Roman"/>
              </w:rPr>
            </w:rPrChange>
          </w:rPr>
          <w:t>Because they describe an underlying causal relationship, l</w:t>
        </w:r>
      </w:ins>
      <w:ins w:id="105" w:author="Branden Kappes" w:date="2020-06-10T12:52:00Z">
        <w:r w:rsidR="00B12811" w:rsidRPr="00E2377C">
          <w:rPr>
            <w:rFonts w:ascii="Times New Roman" w:hAnsi="Times New Roman" w:cs="Times New Roman"/>
            <w:highlight w:val="yellow"/>
            <w:rPrChange w:id="106" w:author="Branden Kappes" w:date="2020-06-10T13:01:00Z">
              <w:rPr>
                <w:rFonts w:ascii="Times New Roman" w:hAnsi="Times New Roman" w:cs="Times New Roman"/>
              </w:rPr>
            </w:rPrChange>
          </w:rPr>
          <w:t>aws</w:t>
        </w:r>
      </w:ins>
      <w:del w:id="107" w:author="Branden Kappes" w:date="2020-06-10T12:51:00Z">
        <w:r w:rsidR="00C53B33" w:rsidRPr="00E2377C" w:rsidDel="00B12811">
          <w:rPr>
            <w:rFonts w:ascii="Times New Roman" w:hAnsi="Times New Roman" w:cs="Times New Roman"/>
            <w:highlight w:val="yellow"/>
            <w:rPrChange w:id="108" w:author="Branden Kappes" w:date="2020-06-10T13:01:00Z">
              <w:rPr>
                <w:rFonts w:ascii="Times New Roman" w:hAnsi="Times New Roman" w:cs="Times New Roman"/>
              </w:rPr>
            </w:rPrChange>
          </w:rPr>
          <w:delText xml:space="preserve">The unintended consequence of relegating one’s data to machine learning is that our native physical understanding of currently-understood phenomenon may atrophy, and our development of descriptions of new physics may stagnate. These risks could have profound impacts on numerous scientific fields. Consider the instruction of machine learning, where students, and hence future scientists, engineers and educators, may, unintentionally, understand machine learning to be a cudgel against which every problem which has a solution falls. When one tool is so powerful as to render other methods seemingly obsolete, it is natural to “disarm” oneself of the tools that seem obsolete. Yet, such tools are not obsolete. </w:delText>
        </w:r>
      </w:del>
      <w:moveFromRangeStart w:id="109" w:author="Branden Kappes" w:date="2020-06-10T12:14:00Z" w:name="move42683695"/>
      <w:moveFrom w:id="110" w:author="Branden Kappes" w:date="2020-06-10T12:14:00Z">
        <w:del w:id="111" w:author="Branden Kappes" w:date="2020-06-10T12:51:00Z">
          <w:r w:rsidR="00C53B33" w:rsidRPr="00E2377C" w:rsidDel="00B12811">
            <w:rPr>
              <w:rFonts w:ascii="Times New Roman" w:hAnsi="Times New Roman" w:cs="Times New Roman"/>
              <w:highlight w:val="yellow"/>
              <w:rPrChange w:id="112" w:author="Branden Kappes" w:date="2020-06-10T13:01:00Z">
                <w:rPr>
                  <w:rFonts w:ascii="Times New Roman" w:hAnsi="Times New Roman" w:cs="Times New Roman"/>
                </w:rPr>
              </w:rPrChange>
            </w:rPr>
            <w:delText>Various physical phenomenon are exceptionally well described by laws (the laws of Thermodynamics, kinetics, motion, ...) or theories (e.g., dislocations which underpin our understanding of strength in metals and alloys).</w:delText>
          </w:r>
        </w:del>
      </w:moveFrom>
      <w:moveFromRangeEnd w:id="109"/>
      <w:del w:id="113" w:author="Branden Kappes" w:date="2020-06-10T12:14:00Z">
        <w:r w:rsidR="00C53B33" w:rsidRPr="00E2377C" w:rsidDel="00DB3523">
          <w:rPr>
            <w:rFonts w:ascii="Times New Roman" w:hAnsi="Times New Roman" w:cs="Times New Roman"/>
            <w:highlight w:val="yellow"/>
            <w:rPrChange w:id="114" w:author="Branden Kappes" w:date="2020-06-10T13:01:00Z">
              <w:rPr>
                <w:rFonts w:ascii="Times New Roman" w:hAnsi="Times New Roman" w:cs="Times New Roman"/>
              </w:rPr>
            </w:rPrChange>
          </w:rPr>
          <w:delText xml:space="preserve"> </w:delText>
        </w:r>
      </w:del>
      <w:del w:id="115" w:author="Branden Kappes" w:date="2020-06-10T12:51:00Z">
        <w:r w:rsidR="00C53B33" w:rsidRPr="00E2377C" w:rsidDel="00B12811">
          <w:rPr>
            <w:rFonts w:ascii="Times New Roman" w:hAnsi="Times New Roman" w:cs="Times New Roman"/>
            <w:highlight w:val="yellow"/>
            <w:rPrChange w:id="116" w:author="Branden Kappes" w:date="2020-06-10T13:01:00Z">
              <w:rPr>
                <w:rFonts w:ascii="Times New Roman" w:hAnsi="Times New Roman" w:cs="Times New Roman"/>
              </w:rPr>
            </w:rPrChange>
          </w:rPr>
          <w:delText xml:space="preserve">Those </w:delText>
        </w:r>
      </w:del>
      <w:del w:id="117" w:author="Branden Kappes" w:date="2020-06-10T12:52:00Z">
        <w:r w:rsidR="00C53B33" w:rsidRPr="00E2377C" w:rsidDel="00B12811">
          <w:rPr>
            <w:rFonts w:ascii="Times New Roman" w:hAnsi="Times New Roman" w:cs="Times New Roman"/>
            <w:highlight w:val="yellow"/>
            <w:rPrChange w:id="118" w:author="Branden Kappes" w:date="2020-06-10T13:01:00Z">
              <w:rPr>
                <w:rFonts w:ascii="Times New Roman" w:hAnsi="Times New Roman" w:cs="Times New Roman"/>
              </w:rPr>
            </w:rPrChange>
          </w:rPr>
          <w:delText>laws</w:delText>
        </w:r>
      </w:del>
      <w:r w:rsidR="00C53B33" w:rsidRPr="00E2377C">
        <w:rPr>
          <w:rFonts w:ascii="Times New Roman" w:hAnsi="Times New Roman" w:cs="Times New Roman"/>
          <w:highlight w:val="yellow"/>
          <w:rPrChange w:id="119" w:author="Branden Kappes" w:date="2020-06-10T13:01:00Z">
            <w:rPr>
              <w:rFonts w:ascii="Times New Roman" w:hAnsi="Times New Roman" w:cs="Times New Roman"/>
            </w:rPr>
          </w:rPrChange>
        </w:rPr>
        <w:t xml:space="preserve"> and theories permit us to </w:t>
      </w:r>
      <w:del w:id="120" w:author="Branden Kappes" w:date="2020-06-10T12:53:00Z">
        <w:r w:rsidR="00C53B33" w:rsidRPr="00E2377C" w:rsidDel="00B12811">
          <w:rPr>
            <w:rFonts w:ascii="Times New Roman" w:hAnsi="Times New Roman" w:cs="Times New Roman"/>
            <w:highlight w:val="yellow"/>
            <w:rPrChange w:id="121" w:author="Branden Kappes" w:date="2020-06-10T13:01:00Z">
              <w:rPr>
                <w:rFonts w:ascii="Times New Roman" w:hAnsi="Times New Roman" w:cs="Times New Roman"/>
              </w:rPr>
            </w:rPrChange>
          </w:rPr>
          <w:delText xml:space="preserve">creatively </w:delText>
        </w:r>
      </w:del>
      <w:r w:rsidR="00C53B33" w:rsidRPr="00E2377C">
        <w:rPr>
          <w:rFonts w:ascii="Times New Roman" w:hAnsi="Times New Roman" w:cs="Times New Roman"/>
          <w:highlight w:val="yellow"/>
          <w:rPrChange w:id="122" w:author="Branden Kappes" w:date="2020-06-10T13:01:00Z">
            <w:rPr>
              <w:rFonts w:ascii="Times New Roman" w:hAnsi="Times New Roman" w:cs="Times New Roman"/>
            </w:rPr>
          </w:rPrChange>
        </w:rPr>
        <w:t xml:space="preserve">explore spaces where data does not exist, </w:t>
      </w:r>
      <w:ins w:id="123" w:author="Branden Kappes" w:date="2020-06-10T13:00:00Z">
        <w:r w:rsidR="00E2377C" w:rsidRPr="00E2377C">
          <w:rPr>
            <w:rFonts w:ascii="Times New Roman" w:hAnsi="Times New Roman" w:cs="Times New Roman"/>
            <w:highlight w:val="yellow"/>
            <w:rPrChange w:id="124" w:author="Branden Kappes" w:date="2020-06-10T13:01:00Z">
              <w:rPr>
                <w:rFonts w:ascii="Times New Roman" w:hAnsi="Times New Roman" w:cs="Times New Roman"/>
              </w:rPr>
            </w:rPrChange>
          </w:rPr>
          <w:t xml:space="preserve">to </w:t>
        </w:r>
      </w:ins>
      <w:r w:rsidR="00C53B33" w:rsidRPr="00E2377C">
        <w:rPr>
          <w:rFonts w:ascii="Times New Roman" w:hAnsi="Times New Roman" w:cs="Times New Roman"/>
          <w:highlight w:val="yellow"/>
          <w:rPrChange w:id="125" w:author="Branden Kappes" w:date="2020-06-10T13:01:00Z">
            <w:rPr>
              <w:rFonts w:ascii="Times New Roman" w:hAnsi="Times New Roman" w:cs="Times New Roman"/>
            </w:rPr>
          </w:rPrChange>
        </w:rPr>
        <w:t xml:space="preserve">hypothesize, theorize, and test </w:t>
      </w:r>
      <w:del w:id="126" w:author="Branden Kappes" w:date="2020-06-10T13:00:00Z">
        <w:r w:rsidR="00C53B33" w:rsidRPr="00E2377C" w:rsidDel="00E2377C">
          <w:rPr>
            <w:rFonts w:ascii="Times New Roman" w:hAnsi="Times New Roman" w:cs="Times New Roman"/>
            <w:highlight w:val="yellow"/>
            <w:rPrChange w:id="127" w:author="Branden Kappes" w:date="2020-06-10T13:01:00Z">
              <w:rPr>
                <w:rFonts w:ascii="Times New Roman" w:hAnsi="Times New Roman" w:cs="Times New Roman"/>
              </w:rPr>
            </w:rPrChange>
          </w:rPr>
          <w:delText xml:space="preserve">our </w:delText>
        </w:r>
      </w:del>
      <w:r w:rsidR="00C53B33" w:rsidRPr="00E2377C">
        <w:rPr>
          <w:rFonts w:ascii="Times New Roman" w:hAnsi="Times New Roman" w:cs="Times New Roman"/>
          <w:highlight w:val="yellow"/>
          <w:rPrChange w:id="128" w:author="Branden Kappes" w:date="2020-06-10T13:01:00Z">
            <w:rPr>
              <w:rFonts w:ascii="Times New Roman" w:hAnsi="Times New Roman" w:cs="Times New Roman"/>
            </w:rPr>
          </w:rPrChange>
        </w:rPr>
        <w:t>hypotheses. Should mastery of our understanding of physical processes suffer, the scientific method in its currently and widely accepted form, becomes harder to apply. Thus, we must: retain mastery of current theory; postulate logically new theories; and leverage mathematical powers to understand complex hyperspaces describing n-variables.</w:t>
      </w:r>
      <w:commentRangeEnd w:id="102"/>
      <w:r w:rsidR="00E2377C">
        <w:rPr>
          <w:rStyle w:val="CommentReference"/>
          <w:rFonts w:ascii="Times New Roman" w:eastAsia="Times New Roman" w:hAnsi="Times New Roman" w:cs="Times New Roman"/>
        </w:rPr>
        <w:commentReference w:id="102"/>
      </w:r>
    </w:p>
    <w:p w14:paraId="71569514" w14:textId="36CF0ABE" w:rsidR="00C829D1" w:rsidRDefault="00EB593F" w:rsidP="00C53B33">
      <w:pPr>
        <w:pStyle w:val="BodyText"/>
        <w:rPr>
          <w:ins w:id="129" w:author="Branden Kappes" w:date="2020-06-10T13:30:00Z"/>
          <w:rFonts w:ascii="Times New Roman" w:hAnsi="Times New Roman" w:cs="Times New Roman"/>
        </w:rPr>
      </w:pPr>
      <w:ins w:id="130" w:author="Branden Kappes" w:date="2020-06-10T13:23:00Z">
        <w:r>
          <w:rPr>
            <w:rFonts w:ascii="Times New Roman" w:hAnsi="Times New Roman" w:cs="Times New Roman"/>
          </w:rPr>
          <w:t xml:space="preserve">But while not all </w:t>
        </w:r>
      </w:ins>
      <w:ins w:id="131" w:author="Branden Kappes" w:date="2020-06-10T13:24:00Z">
        <w:r>
          <w:rPr>
            <w:rFonts w:ascii="Times New Roman" w:hAnsi="Times New Roman" w:cs="Times New Roman"/>
          </w:rPr>
          <w:t>correlation</w:t>
        </w:r>
      </w:ins>
      <w:ins w:id="132" w:author="Branden Kappes" w:date="2020-06-10T13:26:00Z">
        <w:r>
          <w:rPr>
            <w:rFonts w:ascii="Times New Roman" w:hAnsi="Times New Roman" w:cs="Times New Roman"/>
          </w:rPr>
          <w:t>s are causal, all causa</w:t>
        </w:r>
      </w:ins>
      <w:ins w:id="133" w:author="Branden Kappes" w:date="2020-06-10T13:27:00Z">
        <w:r>
          <w:rPr>
            <w:rFonts w:ascii="Times New Roman" w:hAnsi="Times New Roman" w:cs="Times New Roman"/>
          </w:rPr>
          <w:t xml:space="preserve">l relationships are correlative. </w:t>
        </w:r>
        <w:r w:rsidR="00E64372">
          <w:rPr>
            <w:rFonts w:ascii="Times New Roman" w:hAnsi="Times New Roman" w:cs="Times New Roman"/>
          </w:rPr>
          <w:t xml:space="preserve">Therefore, while ML cannot </w:t>
        </w:r>
      </w:ins>
      <w:ins w:id="134" w:author="Branden Kappes" w:date="2020-06-10T13:28:00Z">
        <w:r w:rsidR="00E64372">
          <w:rPr>
            <w:rFonts w:ascii="Times New Roman" w:hAnsi="Times New Roman" w:cs="Times New Roman"/>
          </w:rPr>
          <w:t xml:space="preserve">generally </w:t>
        </w:r>
      </w:ins>
      <w:ins w:id="135" w:author="Branden Kappes" w:date="2020-06-10T13:27:00Z">
        <w:r w:rsidR="00E64372">
          <w:rPr>
            <w:rFonts w:ascii="Times New Roman" w:hAnsi="Times New Roman" w:cs="Times New Roman"/>
          </w:rPr>
          <w:t>expose the form of a constitutive relationship, it can</w:t>
        </w:r>
      </w:ins>
      <w:ins w:id="136" w:author="Branden Kappes" w:date="2020-06-10T13:38:00Z">
        <w:r w:rsidR="00775255">
          <w:rPr>
            <w:rFonts w:ascii="Times New Roman" w:hAnsi="Times New Roman" w:cs="Times New Roman"/>
          </w:rPr>
          <w:t xml:space="preserve">, given </w:t>
        </w:r>
        <w:proofErr w:type="gramStart"/>
        <w:r w:rsidR="00775255">
          <w:rPr>
            <w:rFonts w:ascii="Times New Roman" w:hAnsi="Times New Roman" w:cs="Times New Roman"/>
          </w:rPr>
          <w:t>sufficient</w:t>
        </w:r>
        <w:proofErr w:type="gramEnd"/>
        <w:r w:rsidR="00775255">
          <w:rPr>
            <w:rFonts w:ascii="Times New Roman" w:hAnsi="Times New Roman" w:cs="Times New Roman"/>
          </w:rPr>
          <w:t xml:space="preserve"> data,</w:t>
        </w:r>
      </w:ins>
      <w:ins w:id="137" w:author="Branden Kappes" w:date="2020-06-10T13:27:00Z">
        <w:r w:rsidR="00E64372">
          <w:rPr>
            <w:rFonts w:ascii="Times New Roman" w:hAnsi="Times New Roman" w:cs="Times New Roman"/>
          </w:rPr>
          <w:t xml:space="preserve"> </w:t>
        </w:r>
      </w:ins>
      <w:ins w:id="138" w:author="Branden Kappes" w:date="2020-06-10T13:29:00Z">
        <w:r w:rsidR="00E64372">
          <w:rPr>
            <w:rFonts w:ascii="Times New Roman" w:hAnsi="Times New Roman" w:cs="Times New Roman"/>
          </w:rPr>
          <w:t xml:space="preserve">accept or reject the null hypothesis, that </w:t>
        </w:r>
      </w:ins>
      <w:ins w:id="139" w:author="Branden Kappes" w:date="2020-06-10T13:30:00Z">
        <w:r w:rsidR="00E64372">
          <w:rPr>
            <w:rFonts w:ascii="Times New Roman" w:hAnsi="Times New Roman" w:cs="Times New Roman"/>
          </w:rPr>
          <w:t xml:space="preserve">no </w:t>
        </w:r>
      </w:ins>
      <w:ins w:id="140" w:author="Branden Kappes" w:date="2020-06-10T13:29:00Z">
        <w:r w:rsidR="00E64372">
          <w:rPr>
            <w:rFonts w:ascii="Times New Roman" w:hAnsi="Times New Roman" w:cs="Times New Roman"/>
          </w:rPr>
          <w:t xml:space="preserve">relationship </w:t>
        </w:r>
      </w:ins>
      <w:ins w:id="141" w:author="Branden Kappes" w:date="2020-06-10T13:30:00Z">
        <w:r w:rsidR="00E64372">
          <w:rPr>
            <w:rFonts w:ascii="Times New Roman" w:hAnsi="Times New Roman" w:cs="Times New Roman"/>
          </w:rPr>
          <w:t xml:space="preserve">exists </w:t>
        </w:r>
      </w:ins>
      <w:ins w:id="142" w:author="Branden Kappes" w:date="2020-06-10T13:29:00Z">
        <w:r w:rsidR="00E64372">
          <w:rPr>
            <w:rFonts w:ascii="Times New Roman" w:hAnsi="Times New Roman" w:cs="Times New Roman"/>
          </w:rPr>
          <w:t xml:space="preserve">between an input </w:t>
        </w:r>
        <w:r w:rsidR="00E64372">
          <w:rPr>
            <w:rFonts w:ascii="Times New Roman" w:hAnsi="Times New Roman" w:cs="Times New Roman"/>
            <w:i/>
            <w:iCs/>
          </w:rPr>
          <w:t>X</w:t>
        </w:r>
        <w:r w:rsidR="00E64372">
          <w:rPr>
            <w:rFonts w:ascii="Times New Roman" w:hAnsi="Times New Roman" w:cs="Times New Roman"/>
          </w:rPr>
          <w:t xml:space="preserve"> and a</w:t>
        </w:r>
      </w:ins>
      <w:ins w:id="143" w:author="Branden Kappes" w:date="2020-06-10T13:30:00Z">
        <w:r w:rsidR="00E64372">
          <w:rPr>
            <w:rFonts w:ascii="Times New Roman" w:hAnsi="Times New Roman" w:cs="Times New Roman"/>
          </w:rPr>
          <w:t xml:space="preserve">n output </w:t>
        </w:r>
        <w:r w:rsidR="00E64372">
          <w:rPr>
            <w:rFonts w:ascii="Times New Roman" w:hAnsi="Times New Roman" w:cs="Times New Roman"/>
            <w:i/>
            <w:iCs/>
          </w:rPr>
          <w:t>Y</w:t>
        </w:r>
        <w:r w:rsidR="00E64372">
          <w:rPr>
            <w:rFonts w:ascii="Times New Roman" w:hAnsi="Times New Roman" w:cs="Times New Roman"/>
          </w:rPr>
          <w:t>.</w:t>
        </w:r>
      </w:ins>
      <w:ins w:id="144" w:author="Branden Kappes" w:date="2020-06-10T22:59:00Z">
        <w:r w:rsidR="00C829D1">
          <w:rPr>
            <w:rFonts w:ascii="Times New Roman" w:hAnsi="Times New Roman" w:cs="Times New Roman"/>
          </w:rPr>
          <w:t xml:space="preserve"> </w:t>
        </w:r>
      </w:ins>
      <w:ins w:id="145" w:author="Branden Kappes" w:date="2020-06-10T23:09:00Z">
        <w:r w:rsidR="004501C5">
          <w:rPr>
            <w:rFonts w:ascii="Times New Roman" w:hAnsi="Times New Roman" w:cs="Times New Roman"/>
          </w:rPr>
          <w:t>N</w:t>
        </w:r>
      </w:ins>
      <w:ins w:id="146" w:author="Branden Kappes" w:date="2020-06-10T23:04:00Z">
        <w:r w:rsidR="004501C5">
          <w:rPr>
            <w:rFonts w:ascii="Times New Roman" w:hAnsi="Times New Roman" w:cs="Times New Roman"/>
          </w:rPr>
          <w:t>eural networks</w:t>
        </w:r>
      </w:ins>
      <w:ins w:id="147" w:author="Branden Kappes" w:date="2020-06-10T23:10:00Z">
        <w:r w:rsidR="004501C5">
          <w:rPr>
            <w:rFonts w:ascii="Times New Roman" w:hAnsi="Times New Roman" w:cs="Times New Roman"/>
          </w:rPr>
          <w:t xml:space="preserve"> </w:t>
        </w:r>
      </w:ins>
      <w:ins w:id="148" w:author="Branden Kappes" w:date="2020-06-10T23:04:00Z">
        <w:r w:rsidR="004501C5">
          <w:rPr>
            <w:rFonts w:ascii="Times New Roman" w:hAnsi="Times New Roman" w:cs="Times New Roman"/>
          </w:rPr>
          <w:t xml:space="preserve">have been </w:t>
        </w:r>
      </w:ins>
      <w:ins w:id="149" w:author="Branden Kappes" w:date="2020-06-10T23:05:00Z">
        <w:r w:rsidR="004501C5">
          <w:rPr>
            <w:rFonts w:ascii="Times New Roman" w:hAnsi="Times New Roman" w:cs="Times New Roman"/>
          </w:rPr>
          <w:t>proven capable of representing any arbitrary function</w:t>
        </w:r>
      </w:ins>
      <w:ins w:id="150" w:author="Branden Kappes" w:date="2020-06-10T23:06:00Z">
        <w:r w:rsidR="004501C5">
          <w:rPr>
            <w:rFonts w:ascii="Times New Roman" w:hAnsi="Times New Roman" w:cs="Times New Roman"/>
          </w:rPr>
          <w:t xml:space="preserve"> [REF], </w:t>
        </w:r>
      </w:ins>
      <w:ins w:id="151" w:author="Branden Kappes" w:date="2020-06-10T23:09:00Z">
        <w:r w:rsidR="004501C5">
          <w:rPr>
            <w:rFonts w:ascii="Times New Roman" w:hAnsi="Times New Roman" w:cs="Times New Roman"/>
          </w:rPr>
          <w:t xml:space="preserve">therefore </w:t>
        </w:r>
      </w:ins>
      <w:ins w:id="152" w:author="Branden Kappes" w:date="2020-06-10T23:10:00Z">
        <w:r w:rsidR="004501C5">
          <w:rPr>
            <w:rFonts w:ascii="Times New Roman" w:hAnsi="Times New Roman" w:cs="Times New Roman"/>
          </w:rPr>
          <w:t>s</w:t>
        </w:r>
      </w:ins>
      <w:ins w:id="153" w:author="Branden Kappes" w:date="2020-06-10T23:09:00Z">
        <w:r w:rsidR="004501C5">
          <w:rPr>
            <w:rFonts w:ascii="Times New Roman" w:hAnsi="Times New Roman" w:cs="Times New Roman"/>
          </w:rPr>
          <w:t>hould a relationship exist,</w:t>
        </w:r>
      </w:ins>
      <w:ins w:id="154" w:author="Branden Kappes" w:date="2020-06-10T23:10:00Z">
        <w:r w:rsidR="004501C5">
          <w:rPr>
            <w:rFonts w:ascii="Times New Roman" w:hAnsi="Times New Roman" w:cs="Times New Roman"/>
          </w:rPr>
          <w:t xml:space="preserve"> that functional form can be captured by a </w:t>
        </w:r>
      </w:ins>
      <w:ins w:id="155" w:author="Branden Kappes" w:date="2020-06-10T23:12:00Z">
        <w:r w:rsidR="004501C5">
          <w:rPr>
            <w:rFonts w:ascii="Times New Roman" w:hAnsi="Times New Roman" w:cs="Times New Roman"/>
          </w:rPr>
          <w:t>neural network</w:t>
        </w:r>
      </w:ins>
      <w:ins w:id="156" w:author="Branden Kappes" w:date="2020-06-10T23:10:00Z">
        <w:r w:rsidR="004501C5">
          <w:rPr>
            <w:rFonts w:ascii="Times New Roman" w:hAnsi="Times New Roman" w:cs="Times New Roman"/>
          </w:rPr>
          <w:t>.</w:t>
        </w:r>
      </w:ins>
      <w:ins w:id="157" w:author="Branden Kappes" w:date="2020-06-10T23:09:00Z">
        <w:r w:rsidR="004501C5">
          <w:rPr>
            <w:rFonts w:ascii="Times New Roman" w:hAnsi="Times New Roman" w:cs="Times New Roman"/>
          </w:rPr>
          <w:t xml:space="preserve"> </w:t>
        </w:r>
        <w:r w:rsidR="004501C5">
          <w:rPr>
            <w:rFonts w:ascii="Times New Roman" w:hAnsi="Times New Roman" w:cs="Times New Roman"/>
          </w:rPr>
          <w:t xml:space="preserve"> </w:t>
        </w:r>
      </w:ins>
      <w:ins w:id="158" w:author="Branden Kappes" w:date="2020-06-10T23:10:00Z">
        <w:r w:rsidR="004501C5">
          <w:rPr>
            <w:rFonts w:ascii="Times New Roman" w:hAnsi="Times New Roman" w:cs="Times New Roman"/>
          </w:rPr>
          <w:t xml:space="preserve">Similarly, the transcendental basis </w:t>
        </w:r>
      </w:ins>
      <w:ins w:id="159" w:author="Branden Kappes" w:date="2020-06-10T23:11:00Z">
        <w:r w:rsidR="004501C5">
          <w:rPr>
            <w:rFonts w:ascii="Times New Roman" w:hAnsi="Times New Roman" w:cs="Times New Roman"/>
          </w:rPr>
          <w:t xml:space="preserve">function of the </w:t>
        </w:r>
      </w:ins>
      <w:ins w:id="160" w:author="Branden Kappes" w:date="2020-06-10T23:03:00Z">
        <w:r w:rsidR="004501C5">
          <w:rPr>
            <w:rFonts w:ascii="Times New Roman" w:hAnsi="Times New Roman" w:cs="Times New Roman"/>
          </w:rPr>
          <w:t>Fourier series</w:t>
        </w:r>
      </w:ins>
      <w:ins w:id="161" w:author="Branden Kappes" w:date="2020-06-10T23:11:00Z">
        <w:r w:rsidR="004501C5">
          <w:rPr>
            <w:rFonts w:ascii="Times New Roman" w:hAnsi="Times New Roman" w:cs="Times New Roman"/>
          </w:rPr>
          <w:t xml:space="preserve"> can represent any function to arbitrary precision, including both neural networks and </w:t>
        </w:r>
      </w:ins>
      <w:ins w:id="162" w:author="Branden Kappes" w:date="2020-06-10T23:12:00Z">
        <w:r w:rsidR="004501C5">
          <w:rPr>
            <w:rFonts w:ascii="Times New Roman" w:hAnsi="Times New Roman" w:cs="Times New Roman"/>
          </w:rPr>
          <w:t>constitutive functions</w:t>
        </w:r>
      </w:ins>
      <w:ins w:id="163" w:author="Branden Kappes" w:date="2020-06-10T23:06:00Z">
        <w:r w:rsidR="004501C5">
          <w:rPr>
            <w:rFonts w:ascii="Times New Roman" w:hAnsi="Times New Roman" w:cs="Times New Roman"/>
          </w:rPr>
          <w:t xml:space="preserve">. </w:t>
        </w:r>
      </w:ins>
      <w:ins w:id="164" w:author="Branden Kappes" w:date="2020-06-10T23:00:00Z">
        <w:r w:rsidR="00C829D1">
          <w:rPr>
            <w:rFonts w:ascii="Times New Roman" w:hAnsi="Times New Roman" w:cs="Times New Roman"/>
          </w:rPr>
          <w:t xml:space="preserve">This study </w:t>
        </w:r>
      </w:ins>
      <w:ins w:id="165" w:author="Branden Kappes" w:date="2020-06-10T23:01:00Z">
        <w:r w:rsidR="00C829D1">
          <w:rPr>
            <w:rFonts w:ascii="Times New Roman" w:hAnsi="Times New Roman" w:cs="Times New Roman"/>
          </w:rPr>
          <w:t>provide</w:t>
        </w:r>
      </w:ins>
      <w:ins w:id="166" w:author="Branden Kappes" w:date="2020-06-10T23:08:00Z">
        <w:r w:rsidR="004501C5">
          <w:rPr>
            <w:rFonts w:ascii="Times New Roman" w:hAnsi="Times New Roman" w:cs="Times New Roman"/>
          </w:rPr>
          <w:t>s</w:t>
        </w:r>
      </w:ins>
      <w:ins w:id="167" w:author="Branden Kappes" w:date="2020-06-10T23:01:00Z">
        <w:r w:rsidR="00C829D1">
          <w:rPr>
            <w:rFonts w:ascii="Times New Roman" w:hAnsi="Times New Roman" w:cs="Times New Roman"/>
          </w:rPr>
          <w:t xml:space="preserve"> a mathematical foundation to</w:t>
        </w:r>
      </w:ins>
      <w:ins w:id="168" w:author="Branden Kappes" w:date="2020-06-10T23:13:00Z">
        <w:r w:rsidR="00A15AAA">
          <w:rPr>
            <w:rFonts w:ascii="Times New Roman" w:hAnsi="Times New Roman" w:cs="Times New Roman"/>
          </w:rPr>
          <w:t xml:space="preserve"> map </w:t>
        </w:r>
      </w:ins>
      <w:ins w:id="169" w:author="Branden Kappes" w:date="2020-06-10T23:14:00Z">
        <w:r w:rsidR="00A15AAA">
          <w:rPr>
            <w:rFonts w:ascii="Times New Roman" w:hAnsi="Times New Roman" w:cs="Times New Roman"/>
          </w:rPr>
          <w:t>neural network</w:t>
        </w:r>
      </w:ins>
      <w:ins w:id="170" w:author="Branden Kappes" w:date="2020-06-10T23:15:00Z">
        <w:r w:rsidR="00A15AAA">
          <w:rPr>
            <w:rFonts w:ascii="Times New Roman" w:hAnsi="Times New Roman" w:cs="Times New Roman"/>
          </w:rPr>
          <w:t xml:space="preserve"> models</w:t>
        </w:r>
      </w:ins>
      <w:ins w:id="171" w:author="Branden Kappes" w:date="2020-06-10T23:14:00Z">
        <w:r w:rsidR="00A15AAA">
          <w:rPr>
            <w:rFonts w:ascii="Times New Roman" w:hAnsi="Times New Roman" w:cs="Times New Roman"/>
          </w:rPr>
          <w:t xml:space="preserve"> with candidate constitutive functions through their respective </w:t>
        </w:r>
      </w:ins>
      <w:ins w:id="172" w:author="Branden Kappes" w:date="2020-06-10T23:06:00Z">
        <w:r w:rsidR="004501C5">
          <w:rPr>
            <w:rFonts w:ascii="Times New Roman" w:hAnsi="Times New Roman" w:cs="Times New Roman"/>
          </w:rPr>
          <w:t xml:space="preserve">Fourier </w:t>
        </w:r>
      </w:ins>
      <w:ins w:id="173" w:author="Branden Kappes" w:date="2020-06-10T23:01:00Z">
        <w:r w:rsidR="00C829D1">
          <w:rPr>
            <w:rFonts w:ascii="Times New Roman" w:hAnsi="Times New Roman" w:cs="Times New Roman"/>
          </w:rPr>
          <w:t xml:space="preserve">series </w:t>
        </w:r>
      </w:ins>
      <w:ins w:id="174" w:author="Branden Kappes" w:date="2020-06-10T23:14:00Z">
        <w:r w:rsidR="00A15AAA">
          <w:rPr>
            <w:rFonts w:ascii="Times New Roman" w:hAnsi="Times New Roman" w:cs="Times New Roman"/>
          </w:rPr>
          <w:t>expansions.</w:t>
        </w:r>
      </w:ins>
    </w:p>
    <w:p w14:paraId="054D6F60" w14:textId="6E295F6B"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The problem of whether to apply our most powerful tools in our analytical arsenal to a problem, or rigorously develop theories or calculate previously unknown physical constants seems to become an either-or problem. Much like the houses of the Montagues and Capulets in Shakespeare, the tools of Machine Learning and Phenomenological Relationships seem </w:t>
      </w:r>
      <w:proofErr w:type="spellStart"/>
      <w:r w:rsidRPr="006A178D">
        <w:rPr>
          <w:rFonts w:ascii="Times New Roman" w:hAnsi="Times New Roman" w:cs="Times New Roman"/>
        </w:rPr>
        <w:t>irrenconcilable</w:t>
      </w:r>
      <w:proofErr w:type="spellEnd"/>
      <w:r w:rsidRPr="006A178D">
        <w:rPr>
          <w:rFonts w:ascii="Times New Roman" w:hAnsi="Times New Roman" w:cs="Times New Roman"/>
        </w:rPr>
        <w:t xml:space="preserve">. Yet, the problem lies with neither approach (both alike in dignity), rather it stems from two very human limitations. Firstly, we have great difficulty interpreting problems in higher-order space. It is easy to understand problems which have a single independent variable against which a </w:t>
      </w:r>
      <w:proofErr w:type="gramStart"/>
      <w:r w:rsidRPr="006A178D">
        <w:rPr>
          <w:rFonts w:ascii="Times New Roman" w:hAnsi="Times New Roman" w:cs="Times New Roman"/>
        </w:rPr>
        <w:t>phenomena</w:t>
      </w:r>
      <w:proofErr w:type="gramEnd"/>
      <w:r w:rsidRPr="006A178D">
        <w:rPr>
          <w:rFonts w:ascii="Times New Roman" w:hAnsi="Times New Roman" w:cs="Times New Roman"/>
        </w:rPr>
        <w:t xml:space="preserve"> depends, resulting in y-x plots of data. It is not much harder to understand problems which have two independent variables against which a phenomena depends, as these can be represented in Euclidean space, and with imagination we can understand problems with three independent variables (say </w:t>
      </w:r>
      <w:proofErr w:type="spellStart"/>
      <w:r w:rsidRPr="006A178D">
        <w:rPr>
          <w:rFonts w:ascii="Times New Roman" w:hAnsi="Times New Roman" w:cs="Times New Roman"/>
        </w:rPr>
        <w:t>x,y</w:t>
      </w:r>
      <w:proofErr w:type="spellEnd"/>
      <w:r w:rsidRPr="006A178D">
        <w:rPr>
          <w:rFonts w:ascii="Times New Roman" w:hAnsi="Times New Roman" w:cs="Times New Roman"/>
        </w:rPr>
        <w:t xml:space="preserve"> and time) against which a phenomena (say, z=f(</w:t>
      </w:r>
      <w:proofErr w:type="spellStart"/>
      <w:r w:rsidRPr="006A178D">
        <w:rPr>
          <w:rFonts w:ascii="Times New Roman" w:hAnsi="Times New Roman" w:cs="Times New Roman"/>
        </w:rPr>
        <w:t>xy,t</w:t>
      </w:r>
      <w:proofErr w:type="spellEnd"/>
      <w:r w:rsidRPr="006A178D">
        <w:rPr>
          <w:rFonts w:ascii="Times New Roman" w:hAnsi="Times New Roman" w:cs="Times New Roman"/>
        </w:rPr>
        <w:t xml:space="preserve">)) depends. Beyond this, we generally lack tools to understand or visualize an n-dimensional hyperspace. Secondly, we can develop an implicit bias when wrestling with mathematical </w:t>
      </w:r>
      <w:proofErr w:type="gramStart"/>
      <w:r w:rsidRPr="006A178D">
        <w:rPr>
          <w:rFonts w:ascii="Times New Roman" w:hAnsi="Times New Roman" w:cs="Times New Roman"/>
        </w:rPr>
        <w:t>expressions, and</w:t>
      </w:r>
      <w:proofErr w:type="gramEnd"/>
      <w:r w:rsidRPr="006A178D">
        <w:rPr>
          <w:rFonts w:ascii="Times New Roman" w:hAnsi="Times New Roman" w:cs="Times New Roman"/>
        </w:rPr>
        <w:t xml:space="preserve"> may begin to believe that one (and hence, only one) functional expression can be used to fit a relationship. We develop mathematical “favorites”, tools that, quite rationally, we turn to when solving certain problems. We turn to these expressions for two reasons: they work, and they are reduced to the simplest form possible. In materials science, against which the framework presented in this paper has been conceived it is common to turn to the Arrhenius relationship for phenomena which have temperature dependencies. This simple form,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O</m:t>
            </m:r>
          </m:sub>
        </m:sSub>
        <m:r>
          <m:rPr>
            <m:nor/>
          </m:rPr>
          <w:rPr>
            <w:rFonts w:ascii="Times New Roman" w:hAnsi="Times New Roman" w:cs="Times New Roman"/>
          </w:rPr>
          <m:t>exp</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Q</m:t>
            </m:r>
          </m:num>
          <m:den>
            <m:r>
              <w:rPr>
                <w:rFonts w:ascii="Cambria Math" w:hAnsi="Cambria Math" w:cs="Times New Roman"/>
              </w:rPr>
              <m:t>kT</m:t>
            </m:r>
          </m:den>
        </m:f>
      </m:oMath>
      <w:r w:rsidRPr="006A178D">
        <w:rPr>
          <w:rFonts w:ascii="Times New Roman" w:hAnsi="Times New Roman" w:cs="Times New Roman"/>
        </w:rPr>
        <w:t xml:space="preserve">, is taught extensively in a wide variety of </w:t>
      </w:r>
      <w:r w:rsidRPr="006A178D">
        <w:rPr>
          <w:rFonts w:ascii="Times New Roman" w:hAnsi="Times New Roman" w:cs="Times New Roman"/>
        </w:rPr>
        <w:lastRenderedPageBreak/>
        <w:t>classes, and yet, there is nothing in nature that dictates the exponential form be used. It is used because it is the simplest known mathematical expression to fit the observed data. And yet, it could be expanded in, e.g., polynomial form…</w:t>
      </w:r>
    </w:p>
    <w:p w14:paraId="06B66E13"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A</m:t>
                </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m:t>
                            </m:r>
                          </m:sup>
                        </m:sSup>
                      </m:num>
                      <m:den>
                        <m:r>
                          <w:rPr>
                            <w:rFonts w:ascii="Cambria Math" w:hAnsi="Cambria Math" w:cs="Times New Roman"/>
                          </w:rPr>
                          <m:t>m!</m:t>
                        </m:r>
                      </m:den>
                    </m:f>
                  </m:e>
                </m:nary>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Q</m:t>
                            </m:r>
                          </m:num>
                          <m:den>
                            <m:r>
                              <w:rPr>
                                <w:rFonts w:ascii="Cambria Math" w:hAnsi="Cambria Math" w:cs="Times New Roman"/>
                              </w:rPr>
                              <m:t>kT</m:t>
                            </m:r>
                          </m:den>
                        </m:f>
                      </m:e>
                    </m:d>
                  </m:e>
                  <m:sup>
                    <m:r>
                      <w:rPr>
                        <w:rFonts w:ascii="Cambria Math" w:hAnsi="Cambria Math" w:cs="Times New Roman"/>
                      </w:rPr>
                      <m:t>m</m:t>
                    </m:r>
                  </m:sup>
                </m:sSup>
              </m:e>
            </m:mr>
          </m:m>
        </m:oMath>
      </m:oMathPara>
    </w:p>
    <w:p w14:paraId="1FA98B39"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m</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m:t>
            </m:r>
          </m:sup>
        </m:sSup>
        <m:r>
          <w:rPr>
            <w:rFonts w:ascii="Cambria Math" w:hAnsi="Cambria Math" w:cs="Times New Roman"/>
          </w:rPr>
          <m:t>/m!</m:t>
        </m:r>
      </m:oMath>
      <w:r w:rsidRPr="006A178D">
        <w:rPr>
          <w:rFonts w:ascii="Times New Roman" w:hAnsi="Times New Roman" w:cs="Times New Roman"/>
        </w:rPr>
        <w:t xml:space="preserve"> is the coefficient generating function and </w:t>
      </w:r>
      <m:oMath>
        <m:r>
          <w:rPr>
            <w:rFonts w:ascii="Cambria Math" w:hAnsi="Cambria Math" w:cs="Times New Roman"/>
          </w:rPr>
          <m:t>x=Q/kT</m:t>
        </m:r>
      </m:oMath>
      <w:r w:rsidRPr="006A178D">
        <w:rPr>
          <w:rFonts w:ascii="Times New Roman" w:hAnsi="Times New Roman" w:cs="Times New Roman"/>
        </w:rPr>
        <w:t xml:space="preserve"> is the non-dimensionalized </w:t>
      </w:r>
      <w:proofErr w:type="gramStart"/>
      <w:r w:rsidRPr="006A178D">
        <w:rPr>
          <w:rFonts w:ascii="Times New Roman" w:hAnsi="Times New Roman" w:cs="Times New Roman"/>
        </w:rPr>
        <w:t>temperature.</w:t>
      </w:r>
      <w:proofErr w:type="gramEnd"/>
    </w:p>
    <w:p w14:paraId="464EC5A6"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If this recognition that our most trusted expressions can be re-written in another form, then so too must the reduced functions </w:t>
      </w:r>
      <w:proofErr w:type="gramStart"/>
      <w:r w:rsidRPr="006A178D">
        <w:rPr>
          <w:rFonts w:ascii="Times New Roman" w:hAnsi="Times New Roman" w:cs="Times New Roman"/>
        </w:rPr>
        <w:t>describing</w:t>
      </w:r>
      <w:proofErr w:type="gramEnd"/>
      <w:r w:rsidRPr="006A178D">
        <w:rPr>
          <w:rFonts w:ascii="Times New Roman" w:hAnsi="Times New Roman" w:cs="Times New Roman"/>
        </w:rPr>
        <w:t xml:space="preserve"> the most flexible and powerful neural networks. The next logical step is to postulate that these expanded forms of different representations of the same physical phenomena can be compared, and assessed for their self-similarity, providing a </w:t>
      </w:r>
      <w:r w:rsidRPr="006A178D">
        <w:rPr>
          <w:rFonts w:ascii="Times New Roman" w:hAnsi="Times New Roman" w:cs="Times New Roman"/>
          <w:i/>
        </w:rPr>
        <w:t>translation</w:t>
      </w:r>
      <w:r w:rsidRPr="006A178D">
        <w:rPr>
          <w:rFonts w:ascii="Times New Roman" w:hAnsi="Times New Roman" w:cs="Times New Roman"/>
        </w:rPr>
        <w:t xml:space="preserve"> between one form and another. A Rosetta Stone, if you will, where the mathematical functions (i.e., the language) in one reference frame can be translated and assessed for equivalency to the mathematical functions of the second reference frame.</w:t>
      </w:r>
    </w:p>
    <w:p w14:paraId="57015722"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The precursors to this thought process began when H.L. Fraser et al. began conducting so-called virtual experiments, which permitted a well-trained neural network to be probed to determine the influence of one variable on a physical property while all of the other potential independent variables were artificially held at their average values [refs]. These virtual experiments were slices through an n-dimensional hyperspace, and it became obvious that the lower dimension slices could be described using simpler functions than the full neural network. This early work was built upon the initial efforts by H.K.D.H. </w:t>
      </w:r>
      <w:proofErr w:type="spellStart"/>
      <w:r w:rsidRPr="006A178D">
        <w:rPr>
          <w:rFonts w:ascii="Times New Roman" w:hAnsi="Times New Roman" w:cs="Times New Roman"/>
        </w:rPr>
        <w:t>Bhadeshia</w:t>
      </w:r>
      <w:proofErr w:type="spellEnd"/>
      <w:r w:rsidRPr="006A178D">
        <w:rPr>
          <w:rFonts w:ascii="Times New Roman" w:hAnsi="Times New Roman" w:cs="Times New Roman"/>
        </w:rPr>
        <w:t xml:space="preserve"> to solve complex materials science problems using artificial neural networks [refs] and the work of D.J.C. MacKay [refs] to incorporate Bayesian statistics and feedback loops. Following this prior work, with the assumption that a mapping was possible between the basis vectors of the n-variable hyperspace equally represented by the expansion of terms of an artificial neural network and the basis vectors representing the physical processes, </w:t>
      </w:r>
      <w:proofErr w:type="spellStart"/>
      <w:r w:rsidRPr="006A178D">
        <w:rPr>
          <w:rFonts w:ascii="Times New Roman" w:hAnsi="Times New Roman" w:cs="Times New Roman"/>
        </w:rPr>
        <w:t>Ghamarian</w:t>
      </w:r>
      <w:proofErr w:type="spellEnd"/>
      <w:r w:rsidRPr="006A178D">
        <w:rPr>
          <w:rFonts w:ascii="Times New Roman" w:hAnsi="Times New Roman" w:cs="Times New Roman"/>
        </w:rPr>
        <w:t xml:space="preserve"> and Collins, seeking to establish a constitutive equation for the room temperature yield strength of a titanium alloy given variations in its compositional and microstructural states, applied a hybrid artificial neural network-genetic algorithm method that optimized the unknowns in a postulated physically-based equation, testing the optimized physically-based model against slices through hyperspace function representing the neural network model and the data [refs]. This latter effort was quite </w:t>
      </w:r>
      <w:proofErr w:type="gramStart"/>
      <w:r w:rsidRPr="006A178D">
        <w:rPr>
          <w:rFonts w:ascii="Times New Roman" w:hAnsi="Times New Roman" w:cs="Times New Roman"/>
        </w:rPr>
        <w:t>inefficient, but</w:t>
      </w:r>
      <w:proofErr w:type="gramEnd"/>
      <w:r w:rsidRPr="006A178D">
        <w:rPr>
          <w:rFonts w:ascii="Times New Roman" w:hAnsi="Times New Roman" w:cs="Times New Roman"/>
        </w:rPr>
        <w:t xml:space="preserve"> resulted in a physically-based equation that was demonstrated, in subsequent work, to be generalized for multiple different variations of processing and with compositional variations [refs].</w:t>
      </w:r>
    </w:p>
    <w:p w14:paraId="6978876B"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This previous work strongly suggests that the hypothesis we propose below is valid, and that a more fulsome mathematical treatment is </w:t>
      </w:r>
      <w:proofErr w:type="gramStart"/>
      <w:r w:rsidRPr="006A178D">
        <w:rPr>
          <w:rFonts w:ascii="Times New Roman" w:hAnsi="Times New Roman" w:cs="Times New Roman"/>
        </w:rPr>
        <w:t>merited</w:t>
      </w:r>
      <w:proofErr w:type="gramEnd"/>
      <w:r w:rsidRPr="006A178D">
        <w:rPr>
          <w:rFonts w:ascii="Times New Roman" w:hAnsi="Times New Roman" w:cs="Times New Roman"/>
        </w:rPr>
        <w:t xml:space="preserve"> and which is the subject of this paper. We recognize that this approach lies neither fully in a mathematics space nor in an engineering/science space. Consequently, we aim to provide both sufficiency of the derivations and sufficiency of motivation and impact, so that the paper is accessible to readers of various communities. While we develop the approach based upon a materials science problem, we hope </w:t>
      </w:r>
      <w:r w:rsidRPr="006A178D">
        <w:rPr>
          <w:rFonts w:ascii="Times New Roman" w:hAnsi="Times New Roman" w:cs="Times New Roman"/>
        </w:rPr>
        <w:lastRenderedPageBreak/>
        <w:t xml:space="preserve">that the general applicability will be apparent, as it is easy to imagine this approach impacting a diverse range of disciplines, including: genetics, public health, biological sciences, earth sciences, information sciences (including signals analysis), physical sciences, applied variants thereof (medicine, environmental activities, engineering), space sciences, and economics. We finally include an appendix that contains the expansions of the activation functions and the generating functions of common functions that form the basis of some relevant physics. We recognize that this appendix is far from </w:t>
      </w:r>
      <w:proofErr w:type="gramStart"/>
      <w:r w:rsidRPr="006A178D">
        <w:rPr>
          <w:rFonts w:ascii="Times New Roman" w:hAnsi="Times New Roman" w:cs="Times New Roman"/>
        </w:rPr>
        <w:t>complete, but</w:t>
      </w:r>
      <w:proofErr w:type="gramEnd"/>
      <w:r w:rsidRPr="006A178D">
        <w:rPr>
          <w:rFonts w:ascii="Times New Roman" w:hAnsi="Times New Roman" w:cs="Times New Roman"/>
        </w:rPr>
        <w:t xml:space="preserve"> hope that the logic presented will permit those interested in identifying and developing additional functions as the specific applications demand.</w:t>
      </w:r>
    </w:p>
    <w:p w14:paraId="4FF00C6E"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We hypothesize that the physics of an arbitrarily complex process can be extracted by fitting the series expansion of known, postulated, or potential physical relationship to the coefficients of a series expansion of a trained neural network when those series are supported on the same basis.</w:t>
      </w:r>
    </w:p>
    <w:p w14:paraId="4719BBC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Coefficient generating functions, such as that shown in Equation </w:t>
      </w:r>
      <w:hyperlink w:anchor="X366edc45ce93eae3d0f666950d2ca016bd7276a">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eqn:coefficient</w:t>
        </w:r>
        <w:proofErr w:type="spellEnd"/>
        <w:r w:rsidRPr="006A178D">
          <w:rPr>
            <w:rStyle w:val="Hyperlink"/>
            <w:rFonts w:ascii="Times New Roman" w:hAnsi="Times New Roman" w:cs="Times New Roman"/>
          </w:rPr>
          <w:t xml:space="preserve"> generating function example]</w:t>
        </w:r>
      </w:hyperlink>
      <w:r w:rsidRPr="006A178D">
        <w:rPr>
          <w:rFonts w:ascii="Times New Roman" w:hAnsi="Times New Roman" w:cs="Times New Roman"/>
        </w:rPr>
        <w:t>, have been tabulated for a number of common mathematical expressions, c.f. Table </w:t>
      </w:r>
      <w:hyperlink w:anchor="Xdf9c3f2924ecfe36eb050c3964517a75d688477">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tab:generating</w:t>
        </w:r>
        <w:proofErr w:type="spellEnd"/>
        <w:r w:rsidRPr="006A178D">
          <w:rPr>
            <w:rStyle w:val="Hyperlink"/>
            <w:rFonts w:ascii="Times New Roman" w:hAnsi="Times New Roman" w:cs="Times New Roman"/>
          </w:rPr>
          <w:t xml:space="preserve"> functions of common functions]</w:t>
        </w:r>
      </w:hyperlink>
      <w:r w:rsidRPr="006A178D">
        <w:rPr>
          <w:rFonts w:ascii="Times New Roman" w:hAnsi="Times New Roman" w:cs="Times New Roman"/>
        </w:rPr>
        <w:t xml:space="preserve">. For constitutive relationships composed of a superposition of these terms, the series expansion coefficients become an analytical expression in terms of the physical constants of the constitutive relationships: </w:t>
      </w:r>
      <w:proofErr w:type="gramStart"/>
      <w:r w:rsidRPr="006A178D">
        <w:rPr>
          <w:rFonts w:ascii="Times New Roman" w:hAnsi="Times New Roman" w:cs="Times New Roman"/>
        </w:rPr>
        <w:t>the</w:t>
      </w:r>
      <w:proofErr w:type="gramEnd"/>
      <w:r w:rsidRPr="006A178D">
        <w:rPr>
          <w:rFonts w:ascii="Times New Roman" w:hAnsi="Times New Roman" w:cs="Times New Roman"/>
        </w:rPr>
        <w:t xml:space="preserve"> Hall-Petch coefficient, </w:t>
      </w:r>
      <m:oMath>
        <m:r>
          <w:rPr>
            <w:rFonts w:ascii="Cambria Math" w:hAnsi="Cambria Math" w:cs="Times New Roman"/>
          </w:rPr>
          <m:t>k</m:t>
        </m:r>
      </m:oMath>
      <w:r w:rsidRPr="006A178D">
        <w:rPr>
          <w:rFonts w:ascii="Times New Roman" w:hAnsi="Times New Roman" w:cs="Times New Roman"/>
        </w:rPr>
        <w:t xml:space="preserve">; the Young’s modulus, </w:t>
      </w:r>
      <m:oMath>
        <m:r>
          <w:rPr>
            <w:rFonts w:ascii="Cambria Math" w:hAnsi="Cambria Math" w:cs="Times New Roman"/>
          </w:rPr>
          <m:t>E</m:t>
        </m:r>
      </m:oMath>
      <w:r w:rsidRPr="006A178D">
        <w:rPr>
          <w:rFonts w:ascii="Times New Roman" w:hAnsi="Times New Roman" w:cs="Times New Roman"/>
        </w:rPr>
        <w:t xml:space="preserve">; etc. In general, we represent these coefficients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oMath>
      <w:r w:rsidRPr="006A178D">
        <w:rPr>
          <w:rFonts w:ascii="Times New Roman" w:hAnsi="Times New Roman" w:cs="Times New Roman"/>
        </w:rPr>
        <w:t xml:space="preserve"> throughtout this work. Any physical constants known a priori reduce the number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oMath>
      <w:r w:rsidRPr="006A178D">
        <w:rPr>
          <w:rFonts w:ascii="Times New Roman" w:hAnsi="Times New Roman" w:cs="Times New Roman"/>
        </w:rPr>
        <w:t xml:space="preserve"> in the final coefficient generating function expression.</w:t>
      </w:r>
    </w:p>
    <w:p w14:paraId="0765BC8D" w14:textId="77777777" w:rsidR="00C53B33" w:rsidRPr="006A178D" w:rsidRDefault="00C53B33" w:rsidP="006A178D">
      <w:pPr>
        <w:rPr>
          <w:b/>
          <w:bCs/>
        </w:rPr>
      </w:pPr>
      <w:bookmarkStart w:id="175" w:name="interpretation"/>
      <w:r w:rsidRPr="006A178D">
        <w:rPr>
          <w:b/>
          <w:bCs/>
        </w:rPr>
        <w:t>Interpretation</w:t>
      </w:r>
      <w:bookmarkEnd w:id="175"/>
    </w:p>
    <w:p w14:paraId="64FF233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We can use this method for deriving power series for repeatedly composed functions with linear transformations (i.e. </w:t>
      </w:r>
      <m:oMath>
        <m:r>
          <m:rPr>
            <m:sty m:val="b"/>
          </m:rPr>
          <w:rPr>
            <w:rFonts w:ascii="Cambria Math" w:hAnsi="Cambria Math" w:cs="Times New Roman"/>
          </w:rPr>
          <m:t>y</m:t>
        </m:r>
        <m:r>
          <w:rPr>
            <w:rFonts w:ascii="Cambria Math" w:hAnsi="Cambria Math" w:cs="Times New Roman"/>
          </w:rPr>
          <m:t>=f(</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3</m:t>
            </m:r>
          </m:sub>
        </m:sSub>
        <m:r>
          <w:rPr>
            <w:rFonts w:ascii="Cambria Math" w:hAnsi="Cambria Math" w:cs="Times New Roman"/>
          </w:rPr>
          <m:t>f(</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1</m:t>
            </m:r>
          </m:sub>
        </m:sSub>
        <m:r>
          <m:rPr>
            <m:sty m:val="b"/>
          </m:rPr>
          <w:rPr>
            <w:rFonts w:ascii="Cambria Math" w:hAnsi="Cambria Math" w:cs="Times New Roman"/>
          </w:rPr>
          <m:t>x</m:t>
        </m:r>
        <m:r>
          <w:rPr>
            <w:rFonts w:ascii="Cambria Math" w:hAnsi="Cambria Math" w:cs="Times New Roman"/>
          </w:rPr>
          <m:t>)))</m:t>
        </m:r>
      </m:oMath>
      <w:r w:rsidRPr="006A178D">
        <w:rPr>
          <w:rFonts w:ascii="Times New Roman" w:hAnsi="Times New Roman" w:cs="Times New Roman"/>
        </w:rPr>
        <w:t xml:space="preserve">). We represent our original input variable as </w:t>
      </w:r>
      <m:oMath>
        <m:r>
          <m:rPr>
            <m:sty m:val="b"/>
          </m:rPr>
          <w:rPr>
            <w:rFonts w:ascii="Cambria Math" w:hAnsi="Cambria Math" w:cs="Times New Roman"/>
          </w:rPr>
          <m:t>x</m:t>
        </m:r>
        <m:r>
          <w:rPr>
            <w:rFonts w:ascii="Cambria Math" w:hAnsi="Cambria Math" w:cs="Times New Roman"/>
          </w:rPr>
          <m:t>=</m:t>
        </m:r>
        <m:r>
          <m:rPr>
            <m:sty m:val="b"/>
          </m:rPr>
          <w:rPr>
            <w:rFonts w:ascii="Cambria Math" w:hAnsi="Cambria Math" w:cs="Times New Roman"/>
          </w:rPr>
          <m:t>z</m:t>
        </m:r>
      </m:oMath>
      <w:r w:rsidRPr="006A178D">
        <w:rPr>
          <w:rFonts w:ascii="Times New Roman" w:hAnsi="Times New Roman" w:cs="Times New Roman"/>
        </w:rPr>
        <w:t xml:space="preserve"> so that we have coefficients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0,1,⋯,0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0,0,⋯,1</m:t>
            </m:r>
          </m:sub>
        </m:sSub>
        <m:r>
          <w:rPr>
            <w:rFonts w:ascii="Cambria Math" w:hAnsi="Cambria Math" w:cs="Times New Roman"/>
          </w:rPr>
          <m:t>=1</m:t>
        </m:r>
      </m:oMath>
      <w:r w:rsidRPr="006A178D">
        <w:rPr>
          <w:rFonts w:ascii="Times New Roman" w:hAnsi="Times New Roman" w:cs="Times New Roman"/>
        </w:rPr>
        <w:t xml:space="preserve"> with all other coefficients zero. Then, we update </w:t>
      </w:r>
      <m:oMath>
        <m:r>
          <m:rPr>
            <m:sty m:val="b"/>
          </m:rPr>
          <w:rPr>
            <w:rFonts w:ascii="Cambria Math" w:hAnsi="Cambria Math" w:cs="Times New Roman"/>
          </w:rPr>
          <m:t>a</m:t>
        </m:r>
      </m:oMath>
      <w:r w:rsidRPr="006A178D">
        <w:rPr>
          <w:rFonts w:ascii="Times New Roman" w:hAnsi="Times New Roman" w:cs="Times New Roman"/>
        </w:rPr>
        <w:t xml:space="preserve"> for each composition of the function to obtain </w:t>
      </w:r>
      <m:oMath>
        <m:r>
          <m:rPr>
            <m:sty m:val="b"/>
          </m:rPr>
          <w:rPr>
            <w:rFonts w:ascii="Cambria Math" w:hAnsi="Cambria Math" w:cs="Times New Roman"/>
          </w:rPr>
          <m:t>b</m:t>
        </m:r>
      </m:oMath>
      <w:r w:rsidRPr="006A178D">
        <w:rPr>
          <w:rFonts w:ascii="Times New Roman" w:hAnsi="Times New Roman" w:cs="Times New Roman"/>
        </w:rPr>
        <w:t xml:space="preserve"> for </w:t>
      </w:r>
      <m:oMath>
        <m:r>
          <m:rPr>
            <m:sty m:val="b"/>
          </m:rPr>
          <w:rPr>
            <w:rFonts w:ascii="Cambria Math" w:hAnsi="Cambria Math" w:cs="Times New Roman"/>
          </w:rPr>
          <m:t>y</m:t>
        </m:r>
      </m:oMath>
      <w:r w:rsidRPr="006A178D">
        <w:rPr>
          <w:rFonts w:ascii="Times New Roman" w:hAnsi="Times New Roman" w:cs="Times New Roman"/>
        </w:rPr>
        <w:t>. This can be easily applied to neural networks.</w:t>
      </w:r>
      <w:r w:rsidRPr="006A178D">
        <w:rPr>
          <w:rFonts w:ascii="Times New Roman" w:hAnsi="Times New Roman" w:cs="Times New Roman"/>
        </w:rPr>
        <w:br/>
        <w:t xml:space="preserve">If a collection of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oMath>
      <w:r w:rsidRPr="006A178D">
        <w:rPr>
          <w:rFonts w:ascii="Times New Roman" w:hAnsi="Times New Roman" w:cs="Times New Roman"/>
        </w:rPr>
        <w:t xml:space="preserve"> for </w:t>
      </w:r>
      <m:oMath>
        <m:r>
          <w:rPr>
            <w:rFonts w:ascii="Cambria Math" w:hAnsi="Cambria Math" w:cs="Times New Roman"/>
          </w:rPr>
          <m:t>j=0,1,2,…</m:t>
        </m:r>
      </m:oMath>
      <w:r w:rsidRPr="006A178D">
        <w:rPr>
          <w:rFonts w:ascii="Times New Roman" w:hAnsi="Times New Roman" w:cs="Times New Roman"/>
        </w:rPr>
        <w:t xml:space="preserve"> satisfy both of these constraints, then, the constant coefficients of </w:t>
      </w:r>
      <m:oMath>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i</m:t>
            </m:r>
          </m:sup>
        </m:sSup>
      </m:oMath>
      <w:r w:rsidRPr="006A178D">
        <w:rPr>
          <w:rFonts w:ascii="Times New Roman" w:hAnsi="Times New Roman" w:cs="Times New Roman"/>
        </w:rPr>
        <w:t xml:space="preserve"> may be pulled out and added to the sum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In concise terms we have derived that</w:t>
      </w:r>
    </w:p>
    <w:p w14:paraId="2AF80BCE"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In order to make this method computationally feasible, we must truncate the power series at some precision. Say the maximum power we wish on any variable is </w:t>
      </w:r>
      <m:oMath>
        <m:r>
          <w:rPr>
            <w:rFonts w:ascii="Cambria Math" w:hAnsi="Cambria Math" w:cs="Times New Roman"/>
          </w:rPr>
          <m:t>K</m:t>
        </m:r>
      </m:oMath>
      <w:r w:rsidRPr="006A178D">
        <w:rPr>
          <w:rFonts w:ascii="Times New Roman" w:hAnsi="Times New Roman" w:cs="Times New Roman"/>
        </w:rPr>
        <w:t xml:space="preserve">, then, we simply replace instances of </w:t>
      </w:r>
      <m:oMath>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Pr="006A178D">
        <w:rPr>
          <w:rFonts w:ascii="Times New Roman" w:hAnsi="Times New Roman" w:cs="Times New Roman"/>
        </w:rPr>
        <w:t xml:space="preserve"> with </w:t>
      </w:r>
      <m:oMath>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Pr="006A178D">
        <w:rPr>
          <w:rFonts w:ascii="Times New Roman" w:hAnsi="Times New Roman" w:cs="Times New Roman"/>
        </w:rPr>
        <w:t xml:space="preserve">. Thus, coefficients of order </w:t>
      </w:r>
      <m:oMath>
        <m:r>
          <w:rPr>
            <w:rFonts w:ascii="Cambria Math" w:hAnsi="Cambria Math" w:cs="Times New Roman"/>
          </w:rPr>
          <m:t>0,1,⋯,K</m:t>
        </m:r>
      </m:oMath>
      <w:r w:rsidRPr="006A178D">
        <w:rPr>
          <w:rFonts w:ascii="Times New Roman" w:hAnsi="Times New Roman" w:cs="Times New Roman"/>
        </w:rPr>
        <w:t xml:space="preserve"> will have no error and our approximation will only have truncation error from dropping terms with order </w:t>
      </w:r>
      <m:oMath>
        <m:r>
          <w:rPr>
            <w:rFonts w:ascii="Cambria Math" w:hAnsi="Cambria Math" w:cs="Times New Roman"/>
          </w:rPr>
          <m:t>&gt;K</m:t>
        </m:r>
      </m:oMath>
      <w:r w:rsidRPr="006A178D">
        <w:rPr>
          <w:rFonts w:ascii="Times New Roman" w:hAnsi="Times New Roman" w:cs="Times New Roman"/>
        </w:rPr>
        <w:t>.</w:t>
      </w:r>
    </w:p>
    <w:p w14:paraId="08E9ACD0" w14:textId="77777777" w:rsidR="00C53B33" w:rsidRPr="006A178D" w:rsidRDefault="00C53B33" w:rsidP="006A178D">
      <w:pPr>
        <w:rPr>
          <w:b/>
          <w:bCs/>
        </w:rPr>
      </w:pPr>
      <w:bookmarkStart w:id="176" w:name="constraint-analysis"/>
      <w:r w:rsidRPr="006A178D">
        <w:rPr>
          <w:b/>
          <w:bCs/>
        </w:rPr>
        <w:t>Constraint Analysis</w:t>
      </w:r>
      <w:bookmarkEnd w:id="176"/>
    </w:p>
    <w:p w14:paraId="07976C47"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constraints form a system called a restricted partition which is a concept within number theory. </w:t>
      </w:r>
      <w:proofErr w:type="spellStart"/>
      <w:r w:rsidRPr="006A178D">
        <w:rPr>
          <w:rFonts w:ascii="Times New Roman" w:hAnsi="Times New Roman" w:cs="Times New Roman"/>
        </w:rPr>
        <w:t>Fel</w:t>
      </w:r>
      <w:proofErr w:type="spellEnd"/>
      <w:r w:rsidRPr="006A178D">
        <w:rPr>
          <w:rFonts w:ascii="Times New Roman" w:hAnsi="Times New Roman" w:cs="Times New Roman"/>
        </w:rPr>
        <w:t xml:space="preserve"> [REF] has found an explicit solution to the constraints found in the simplified ANN case. We can construct an algorithm that operates in </w:t>
      </w:r>
      <m:oMath>
        <m:r>
          <m:rPr>
            <m:scr m:val="script"/>
            <m:sty m:val="p"/>
          </m:rPr>
          <w:rPr>
            <w:rFonts w:ascii="Cambria Math" w:hAnsi="Cambria Math" w:cs="Times New Roman"/>
          </w:rPr>
          <m:t>O</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w</m:t>
            </m:r>
          </m:sup>
        </m:sSup>
        <m:r>
          <w:rPr>
            <w:rFonts w:ascii="Cambria Math" w:hAnsi="Cambria Math" w:cs="Times New Roman"/>
          </w:rPr>
          <m:t>)</m:t>
        </m:r>
      </m:oMath>
      <w:r w:rsidRPr="006A178D">
        <w:rPr>
          <w:rFonts w:ascii="Times New Roman" w:hAnsi="Times New Roman" w:cs="Times New Roman"/>
        </w:rPr>
        <w:t xml:space="preserve"> time by iterating through each of the indices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Sub>
      </m:oMath>
      <w:r w:rsidRPr="006A178D">
        <w:rPr>
          <w:rFonts w:ascii="Times New Roman" w:hAnsi="Times New Roman" w:cs="Times New Roman"/>
        </w:rPr>
        <w:t xml:space="preserve"> from </w:t>
      </w:r>
      <m:oMath>
        <m:r>
          <w:rPr>
            <w:rFonts w:ascii="Cambria Math" w:hAnsi="Cambria Math" w:cs="Times New Roman"/>
          </w:rPr>
          <m:t>0</m:t>
        </m:r>
      </m:oMath>
      <w:r w:rsidRPr="006A178D">
        <w:rPr>
          <w:rFonts w:ascii="Times New Roman" w:hAnsi="Times New Roman" w:cs="Times New Roman"/>
        </w:rPr>
        <w:t xml:space="preserve"> to </w:t>
      </w:r>
      <m:oMath>
        <m:r>
          <w:rPr>
            <w:rFonts w:ascii="Cambria Math" w:hAnsi="Cambria Math" w:cs="Times New Roman"/>
          </w:rPr>
          <m:t>K</m:t>
        </m:r>
      </m:oMath>
      <w:r w:rsidRPr="006A178D">
        <w:rPr>
          <w:rFonts w:ascii="Times New Roman" w:hAnsi="Times New Roman" w:cs="Times New Roman"/>
        </w:rPr>
        <w:t xml:space="preserve"> and checking if they satisfy the constraints. This warrants some future study to see if there are ways to reduce the operation time and find solutions to the system of constraints more quickly.</w:t>
      </w:r>
    </w:p>
    <w:p w14:paraId="5721828F" w14:textId="77777777" w:rsidR="00C53B33" w:rsidRPr="006A178D" w:rsidRDefault="00C53B33" w:rsidP="006A178D">
      <w:pPr>
        <w:rPr>
          <w:b/>
          <w:bCs/>
        </w:rPr>
      </w:pPr>
      <w:bookmarkStart w:id="177" w:name="discussion"/>
      <w:r w:rsidRPr="006A178D">
        <w:rPr>
          <w:b/>
          <w:bCs/>
        </w:rPr>
        <w:t>Discussion</w:t>
      </w:r>
      <w:bookmarkEnd w:id="177"/>
    </w:p>
    <w:p w14:paraId="3B9A8C94"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lastRenderedPageBreak/>
        <w:t>Many non-trivial problems in materials science, and in science more broadly, are explained not through a single constitutive relationship, but through a combination of contributing physics.</w:t>
      </w:r>
    </w:p>
    <w:p w14:paraId="330FE16F"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The goal of this approach is to identify the coefficients of a hypothesized constitutive relationship, coefficients that capture the specific physics of a process (through a least-squares fit between the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of a neural network series expansion, </w:t>
      </w:r>
      <m:oMath>
        <m:r>
          <m:rPr>
            <m:sty m:val="b"/>
          </m:rPr>
          <w:rPr>
            <w:rFonts w:ascii="Cambria Math" w:hAnsi="Cambria Math" w:cs="Times New Roman"/>
          </w:rPr>
          <m:t>α</m:t>
        </m:r>
        <m:r>
          <w:rPr>
            <w:rFonts w:ascii="Cambria Math" w:hAnsi="Cambria Math" w:cs="Times New Roman"/>
          </w:rPr>
          <m:t>(</m:t>
        </m:r>
        <m:r>
          <m:rPr>
            <m:sty m:val="b"/>
          </m:rPr>
          <w:rPr>
            <w:rFonts w:ascii="Cambria Math" w:hAnsi="Cambria Math" w:cs="Times New Roman"/>
          </w:rPr>
          <m:t>θ</m:t>
        </m:r>
        <m:r>
          <w:rPr>
            <w:rFonts w:ascii="Cambria Math" w:hAnsi="Cambria Math" w:cs="Times New Roman"/>
          </w:rPr>
          <m:t>)</m:t>
        </m:r>
      </m:oMath>
      <w:r w:rsidRPr="006A178D">
        <w:rPr>
          <w:rFonts w:ascii="Times New Roman" w:hAnsi="Times New Roman" w:cs="Times New Roman"/>
        </w:rPr>
        <w:t xml:space="preserve">, which is a function of the model parameters) and the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of the constitutive relationship, </w:t>
      </w:r>
      <m:oMath>
        <m:r>
          <m:rPr>
            <m:sty m:val="b"/>
          </m:rPr>
          <w:rPr>
            <w:rFonts w:ascii="Cambria Math" w:hAnsi="Cambria Math" w:cs="Times New Roman"/>
          </w:rPr>
          <m:t>β</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oMath>
      <w:r w:rsidRPr="006A178D">
        <w:rPr>
          <w:rFonts w:ascii="Times New Roman" w:hAnsi="Times New Roman" w:cs="Times New Roman"/>
        </w:rPr>
        <w:t>, which is a function of the physical constants of the model.</w:t>
      </w:r>
    </w:p>
    <w:p w14:paraId="034826BC"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It may be useful to introduce a schematic that not only frames the hypothesis, but also graphically registers key details of the methods section of this paper (Figure </w:t>
      </w:r>
      <w:hyperlink w:anchor="fig:nn-2">
        <w:r w:rsidRPr="006A178D">
          <w:rPr>
            <w:rStyle w:val="Hyperlink"/>
            <w:rFonts w:ascii="Times New Roman" w:hAnsi="Times New Roman" w:cs="Times New Roman"/>
          </w:rPr>
          <w:t>2</w:t>
        </w:r>
      </w:hyperlink>
      <w:r w:rsidRPr="006A178D">
        <w:rPr>
          <w:rFonts w:ascii="Times New Roman" w:hAnsi="Times New Roman" w:cs="Times New Roman"/>
        </w:rPr>
        <w:t>).</w:t>
      </w:r>
    </w:p>
    <w:p w14:paraId="0202B1BF" w14:textId="77777777" w:rsidR="00C53B33" w:rsidRPr="006A178D" w:rsidRDefault="00C53B33" w:rsidP="00C53B33">
      <w:pPr>
        <w:pStyle w:val="CaptionedFigure"/>
        <w:rPr>
          <w:rFonts w:ascii="Times New Roman" w:hAnsi="Times New Roman" w:cs="Times New Roman"/>
        </w:rPr>
      </w:pPr>
      <w:bookmarkStart w:id="178" w:name="fig:nn-2"/>
      <w:r w:rsidRPr="006A178D">
        <w:rPr>
          <w:rFonts w:ascii="Times New Roman" w:hAnsi="Times New Roman" w:cs="Times New Roman"/>
        </w:rPr>
        <w:t>Schematic of the logic of the approach. The schematic could easily be expanded to show additional details and complexity on both the ANN/ML pathway and the potential physics pathway, including, for example, data selectors, physical dependencies. Similarly, the permutation of multiple architectures and postulated physics could be graphically represented, which would better represent the practical use of this approach.</w:t>
      </w:r>
      <w:bookmarkEnd w:id="178"/>
    </w:p>
    <w:p w14:paraId="3C69AFC0" w14:textId="77777777" w:rsidR="00C53B33" w:rsidRPr="006A178D" w:rsidRDefault="00C53B33" w:rsidP="00C53B33">
      <w:pPr>
        <w:pStyle w:val="ImageCaption"/>
        <w:rPr>
          <w:rFonts w:ascii="Times New Roman" w:hAnsi="Times New Roman" w:cs="Times New Roman"/>
        </w:rPr>
      </w:pPr>
      <w:r w:rsidRPr="006A178D">
        <w:rPr>
          <w:rFonts w:ascii="Times New Roman" w:hAnsi="Times New Roman" w:cs="Times New Roman"/>
        </w:rPr>
        <w:t>Schematic of the logic of the approach. The schematic could easily be expanded to show additional details and complexity on both the ANN/ML pathway and the potential physics pathway, including, for example, data selectors, physical dependencies. Similarly, the permutation of multiple architectures and postulated physics could be graphically represented, which would better represent the practical use of this approach.</w:t>
      </w:r>
    </w:p>
    <w:p w14:paraId="3D882E8A"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Having fit the model parameters, </w:t>
      </w:r>
      <m:oMath>
        <m:r>
          <m:rPr>
            <m:sty m:val="b"/>
          </m:rPr>
          <w:rPr>
            <w:rFonts w:ascii="Cambria Math" w:hAnsi="Cambria Math" w:cs="Times New Roman"/>
          </w:rPr>
          <m:t>θ</m:t>
        </m:r>
      </m:oMath>
      <w:r w:rsidRPr="006A178D">
        <w:rPr>
          <w:rFonts w:ascii="Times New Roman" w:hAnsi="Times New Roman" w:cs="Times New Roman"/>
        </w:rPr>
        <w:t xml:space="preserve">, on a vector space spanned by the column vectors of ${\bf x}$, the coefficients (the covector basis) of the neural network expansion, </w:t>
      </w:r>
      <m:oMath>
        <m:r>
          <m:rPr>
            <m:sty m:val="b"/>
          </m:rPr>
          <w:rPr>
            <w:rFonts w:ascii="Cambria Math" w:hAnsi="Cambria Math" w:cs="Times New Roman"/>
          </w:rPr>
          <m:t>α</m:t>
        </m:r>
        <m:r>
          <w:rPr>
            <w:rFonts w:ascii="Cambria Math" w:hAnsi="Cambria Math" w:cs="Times New Roman"/>
          </w:rPr>
          <m:t>(</m:t>
        </m:r>
        <m:r>
          <m:rPr>
            <m:sty m:val="b"/>
          </m:rPr>
          <w:rPr>
            <w:rFonts w:ascii="Cambria Math" w:hAnsi="Cambria Math" w:cs="Times New Roman"/>
          </w:rPr>
          <m:t>θ</m:t>
        </m:r>
        <m:r>
          <w:rPr>
            <w:rFonts w:ascii="Cambria Math" w:hAnsi="Cambria Math" w:cs="Times New Roman"/>
          </w:rPr>
          <m:t>)</m:t>
        </m:r>
      </m:oMath>
      <w:r w:rsidRPr="006A178D">
        <w:rPr>
          <w:rFonts w:ascii="Times New Roman" w:hAnsi="Times New Roman" w:cs="Times New Roman"/>
        </w:rPr>
        <w:t xml:space="preserve">, capture the functional relationship between the input space and the response space, both affine and non-linear contributions, introduced through those parameters, </w:t>
      </w:r>
      <m:oMath>
        <m:r>
          <m:rPr>
            <m:sty m:val="b"/>
          </m:rPr>
          <w:rPr>
            <w:rFonts w:ascii="Cambria Math" w:hAnsi="Cambria Math" w:cs="Times New Roman"/>
          </w:rPr>
          <m:t>θ</m:t>
        </m:r>
      </m:oMath>
      <w:r w:rsidRPr="006A178D">
        <w:rPr>
          <w:rFonts w:ascii="Times New Roman" w:hAnsi="Times New Roman" w:cs="Times New Roman"/>
        </w:rPr>
        <w:t>, and the coefficient generating functions for the activation, e.g. Equations </w:t>
      </w:r>
      <w:hyperlink w:anchor="eqn:ReLU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eqn:ReLU</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(Rectified Linear Unit,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and </w:t>
      </w:r>
      <w:hyperlink w:anchor="eqn:softmax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eqn:softmax</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w:t>
      </w:r>
      <w:proofErr w:type="spellStart"/>
      <w:r w:rsidRPr="006A178D">
        <w:rPr>
          <w:rFonts w:ascii="Times New Roman" w:hAnsi="Times New Roman" w:cs="Times New Roman"/>
        </w:rPr>
        <w:t>softmax</w:t>
      </w:r>
      <w:proofErr w:type="spellEnd"/>
      <w:r w:rsidRPr="006A178D">
        <w:rPr>
          <w:rFonts w:ascii="Times New Roman" w:hAnsi="Times New Roman" w:cs="Times New Roman"/>
        </w:rPr>
        <w:t>), respectively (see Appendix).</w:t>
      </w:r>
    </w:p>
    <w:p w14:paraId="2C6E3582"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Naturally, the activation generating functions must match the activation function chosen in the neural network model architecture. Equation </w:t>
      </w:r>
      <w:hyperlink w:anchor="eqn:ReLU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eqn:ReLU</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is derived for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activation, the most common hidden layer activation. (Generating functions for other activations are provided in the appendix.) In addition to the hidden layers, activation functions must also be chosen for the output layer. The two most common output activations are linear (Eq. </w:t>
      </w:r>
      <w:hyperlink w:anchor="eqn:linear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eqn:linear</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and </w:t>
      </w:r>
      <w:proofErr w:type="spellStart"/>
      <w:r w:rsidRPr="006A178D">
        <w:rPr>
          <w:rFonts w:ascii="Times New Roman" w:hAnsi="Times New Roman" w:cs="Times New Roman"/>
        </w:rPr>
        <w:t>softmax</w:t>
      </w:r>
      <w:proofErr w:type="spellEnd"/>
      <w:r w:rsidRPr="006A178D">
        <w:rPr>
          <w:rFonts w:ascii="Times New Roman" w:hAnsi="Times New Roman" w:cs="Times New Roman"/>
        </w:rPr>
        <w:t xml:space="preserve"> (Eq. </w:t>
      </w:r>
      <w:hyperlink w:anchor="eqn:softmax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eqn:softmax</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for regression and classification, respectively.</w:t>
      </w:r>
    </w:p>
    <w:p w14:paraId="08D64CBD" w14:textId="4CD770D1"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Both the neural network and the constitutive relationship must depend on the same independent variables.</w:t>
      </w:r>
      <w:r w:rsidR="00B82F06">
        <w:rPr>
          <w:rFonts w:ascii="Times New Roman" w:hAnsi="Times New Roman" w:cs="Times New Roman"/>
        </w:rPr>
        <w:t xml:space="preserve"> </w:t>
      </w:r>
      <w:r w:rsidRPr="006A178D">
        <w:rPr>
          <w:rFonts w:ascii="Times New Roman" w:hAnsi="Times New Roman" w:cs="Times New Roman"/>
        </w:rPr>
        <w:t>That is, they must be described on the same basis vectors. The fit between the coefficients of the neural network expansion–</w:t>
      </w:r>
      <m:oMath>
        <m:r>
          <m:rPr>
            <m:sty m:val="b"/>
          </m:rPr>
          <w:rPr>
            <w:rFonts w:ascii="Cambria Math" w:hAnsi="Cambria Math" w:cs="Times New Roman"/>
          </w:rPr>
          <m:t>α</m:t>
        </m:r>
      </m:oMath>
      <w:r w:rsidRPr="006A178D">
        <w:rPr>
          <w:rFonts w:ascii="Times New Roman" w:hAnsi="Times New Roman" w:cs="Times New Roman"/>
        </w:rPr>
        <w:t xml:space="preserve">, the covector space of the neural network’s basis vectors–and the coefficients of the series expansion of the constitutive relationship (its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w:t>
      </w:r>
      <m:oMath>
        <m:r>
          <m:rPr>
            <m:sty m:val="b"/>
          </m:rPr>
          <w:rPr>
            <w:rFonts w:ascii="Cambria Math" w:hAnsi="Cambria Math" w:cs="Times New Roman"/>
          </w:rPr>
          <m:t>β</m:t>
        </m:r>
      </m:oMath>
      <w:r w:rsidRPr="006A178D">
        <w:rPr>
          <w:rFonts w:ascii="Times New Roman" w:hAnsi="Times New Roman" w:cs="Times New Roman"/>
        </w:rPr>
        <w:t>) is only possible because both span the same subspace and share a co</w:t>
      </w:r>
      <w:proofErr w:type="spellStart"/>
      <w:r w:rsidRPr="006A178D">
        <w:rPr>
          <w:rFonts w:ascii="Times New Roman" w:hAnsi="Times New Roman" w:cs="Times New Roman"/>
        </w:rPr>
        <w:t>mmon</w:t>
      </w:r>
      <w:proofErr w:type="spellEnd"/>
      <w:r w:rsidRPr="006A178D">
        <w:rPr>
          <w:rFonts w:ascii="Times New Roman" w:hAnsi="Times New Roman" w:cs="Times New Roman"/>
        </w:rPr>
        <w:t xml:space="preserve"> description of the solution within that subspace, that is, the covector spaces are colinear. That is, suppose that </w:t>
      </w:r>
      <m:oMath>
        <m:r>
          <w:rPr>
            <w:rFonts w:ascii="Cambria Math" w:hAnsi="Cambria Math" w:cs="Times New Roman"/>
          </w:rPr>
          <m:t>A</m:t>
        </m:r>
      </m:oMath>
      <w:r w:rsidRPr="006A178D">
        <w:rPr>
          <w:rFonts w:ascii="Times New Roman" w:hAnsi="Times New Roman" w:cs="Times New Roman"/>
        </w:rPr>
        <w:t xml:space="preserve"> maps between a vector space and its covector space. If </w:t>
      </w:r>
      <m:oMath>
        <m:r>
          <w:rPr>
            <w:rFonts w:ascii="Cambria Math" w:hAnsi="Cambria Math" w:cs="Times New Roman"/>
          </w:rPr>
          <m:t>A:A(X)=</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oMath>
      <w:r w:rsidRPr="006A178D">
        <w:rPr>
          <w:rFonts w:ascii="Times New Roman" w:hAnsi="Times New Roman" w:cs="Times New Roman"/>
        </w:rPr>
        <w:t xml:space="preserve"> and </w:t>
      </w:r>
      <m:oMath>
        <m:r>
          <w:rPr>
            <w:rFonts w:ascii="Cambria Math" w:hAnsi="Cambria Math" w:cs="Times New Roman"/>
          </w:rPr>
          <m:t>A:A(Y)=</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oMath>
      <w:r w:rsidRPr="006A178D">
        <w:rPr>
          <w:rFonts w:ascii="Times New Roman" w:hAnsi="Times New Roman" w:cs="Times New Roman"/>
        </w:rPr>
        <w:t xml:space="preserve">, then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oMath>
      <w:r w:rsidRPr="006A178D">
        <w:rPr>
          <w:rFonts w:ascii="Times New Roman" w:hAnsi="Times New Roman" w:cs="Times New Roman"/>
        </w:rPr>
        <w:t xml:space="preserve"> if and only if </w:t>
      </w:r>
      <m:oMath>
        <m:r>
          <w:rPr>
            <w:rFonts w:ascii="Cambria Math" w:hAnsi="Cambria Math" w:cs="Times New Roman"/>
          </w:rPr>
          <m:t>X=Y</m:t>
        </m:r>
      </m:oMath>
      <w:r w:rsidRPr="006A178D">
        <w:rPr>
          <w:rFonts w:ascii="Times New Roman" w:hAnsi="Times New Roman" w:cs="Times New Roman"/>
        </w:rPr>
        <w:t>.</w:t>
      </w:r>
    </w:p>
    <w:p w14:paraId="204A928E"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lastRenderedPageBreak/>
        <w:t xml:space="preserve">One example of the proposed method is performed for yield strength, which is known to depend on intrinsic flow stress, as well as solute and grain size contributions, where the mapping of the polynomial expansions for both the neural network and potential </w:t>
      </w:r>
      <w:proofErr w:type="gramStart"/>
      <w:r w:rsidRPr="006A178D">
        <w:rPr>
          <w:rFonts w:ascii="Times New Roman" w:hAnsi="Times New Roman" w:cs="Times New Roman"/>
        </w:rPr>
        <w:t>physics :</w:t>
      </w:r>
      <w:proofErr w:type="gramEnd"/>
    </w:p>
    <w:p w14:paraId="67E50549"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spellStart"/>
      <w:r w:rsidRPr="006A178D">
        <w:rPr>
          <w:rFonts w:ascii="Times New Roman" w:hAnsi="Times New Roman" w:cs="Times New Roman"/>
        </w:rPr>
        <w:t>sigma_y</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\sum_{l_1=0}^k \</w:t>
      </w:r>
      <w:proofErr w:type="spellStart"/>
      <w:r w:rsidRPr="006A178D">
        <w:rPr>
          <w:rFonts w:ascii="Times New Roman" w:hAnsi="Times New Roman" w:cs="Times New Roman"/>
        </w:rPr>
        <w:t>binom</w:t>
      </w:r>
      <w:proofErr w:type="spellEnd"/>
      <w:r w:rsidRPr="006A178D">
        <w:rPr>
          <w:rFonts w:ascii="Times New Roman" w:hAnsi="Times New Roman" w:cs="Times New Roman"/>
        </w:rPr>
        <w:t xml:space="preserve">{k}{l_1, l_2} \left(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\prod_{m=1}^2 ({\bf S}_\text{solute})_m^{</w:t>
      </w:r>
      <w:proofErr w:type="spellStart"/>
      <w:r w:rsidRPr="006A178D">
        <w:rPr>
          <w:rFonts w:ascii="Times New Roman" w:hAnsi="Times New Roman" w:cs="Times New Roman"/>
        </w:rPr>
        <w:t>l_m</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\prod_{m=1}^2 ({\bf S}_\text{Hall-Petch})_m^{</w:t>
      </w:r>
      <w:proofErr w:type="spellStart"/>
      <w:r w:rsidRPr="006A178D">
        <w:rPr>
          <w:rFonts w:ascii="Times New Roman" w:hAnsi="Times New Roman" w:cs="Times New Roman"/>
        </w:rPr>
        <w:t>l_m</w:t>
      </w:r>
      <w:proofErr w:type="spellEnd"/>
      <w:r w:rsidRPr="006A178D">
        <w:rPr>
          <w:rFonts w:ascii="Times New Roman" w:hAnsi="Times New Roman" w:cs="Times New Roman"/>
        </w:rPr>
        <w:t>} \right) \prod_{m=1}^2{\bf x}_m^{</w:t>
      </w:r>
      <w:proofErr w:type="spellStart"/>
      <w:r w:rsidRPr="006A178D">
        <w:rPr>
          <w:rFonts w:ascii="Times New Roman" w:hAnsi="Times New Roman" w:cs="Times New Roman"/>
        </w:rPr>
        <w:t>l_m</w:t>
      </w:r>
      <w:proofErr w:type="spellEnd"/>
      <w:r w:rsidRPr="006A178D">
        <w:rPr>
          <w:rFonts w:ascii="Times New Roman" w:hAnsi="Times New Roman" w:cs="Times New Roman"/>
        </w:rPr>
        <w:t>}$$</w:t>
      </w:r>
    </w:p>
    <w:p w14:paraId="5808A818"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tbl>
      <w:tblPr>
        <w:tblStyle w:val="Table"/>
        <w:tblW w:w="0" w:type="pct"/>
        <w:tblLook w:val="07C0" w:firstRow="0" w:lastRow="1" w:firstColumn="1" w:lastColumn="1" w:noHBand="1" w:noVBand="1"/>
      </w:tblPr>
      <w:tblGrid>
        <w:gridCol w:w="2721"/>
        <w:gridCol w:w="6639"/>
      </w:tblGrid>
      <w:tr w:rsidR="00C53B33" w:rsidRPr="006A178D" w14:paraId="553966DE" w14:textId="77777777" w:rsidTr="006A178D">
        <w:tc>
          <w:tcPr>
            <w:tcW w:w="0" w:type="auto"/>
          </w:tcPr>
          <w:p w14:paraId="5F25941B"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f</m:t>
                    </m:r>
                  </m:sub>
                </m:sSub>
              </m:oMath>
            </m:oMathPara>
          </w:p>
        </w:tc>
        <w:tc>
          <w:tcPr>
            <w:tcW w:w="0" w:type="auto"/>
          </w:tcPr>
          <w:p w14:paraId="3FAFC585"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matrix flow stress</w:t>
            </w:r>
          </w:p>
        </w:tc>
      </w:tr>
      <w:tr w:rsidR="00C53B33" w:rsidRPr="006A178D" w14:paraId="05788E7E" w14:textId="77777777" w:rsidTr="006A178D">
        <w:tc>
          <w:tcPr>
            <w:tcW w:w="0" w:type="auto"/>
          </w:tcPr>
          <w:p w14:paraId="162C2D8A"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oMath>
            </m:oMathPara>
          </w:p>
        </w:tc>
        <w:tc>
          <w:tcPr>
            <w:tcW w:w="0" w:type="auto"/>
          </w:tcPr>
          <w:p w14:paraId="37DBC746"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coefficient generating function for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2/3</m:t>
                  </m:r>
                </m:sup>
              </m:sSup>
            </m:oMath>
          </w:p>
        </w:tc>
      </w:tr>
      <w:tr w:rsidR="00C53B33" w:rsidRPr="006A178D" w14:paraId="447A997E" w14:textId="77777777" w:rsidTr="006A178D">
        <w:tc>
          <w:tcPr>
            <w:tcW w:w="0" w:type="auto"/>
          </w:tcPr>
          <w:p w14:paraId="7CFF24E0"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k</m:t>
                    </m:r>
                  </m:sub>
                </m:sSub>
              </m:oMath>
            </m:oMathPara>
          </w:p>
        </w:tc>
        <w:tc>
          <w:tcPr>
            <w:tcW w:w="0" w:type="auto"/>
          </w:tcPr>
          <w:p w14:paraId="6336B2EA"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coefficient generating function for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-1/2</m:t>
                  </m:r>
                </m:sup>
              </m:sSup>
            </m:oMath>
          </w:p>
        </w:tc>
      </w:tr>
      <w:tr w:rsidR="00C53B33" w:rsidRPr="006A178D" w14:paraId="1832186A" w14:textId="77777777" w:rsidTr="006A178D">
        <w:tc>
          <w:tcPr>
            <w:tcW w:w="0" w:type="auto"/>
          </w:tcPr>
          <w:p w14:paraId="2E5F527D"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${\bf </w:t>
            </w:r>
            <w:proofErr w:type="gramStart"/>
            <w:r w:rsidRPr="006A178D">
              <w:rPr>
                <w:rFonts w:ascii="Times New Roman" w:hAnsi="Times New Roman" w:cs="Times New Roman"/>
              </w:rPr>
              <w:t>S}_</w:t>
            </w:r>
            <w:proofErr w:type="gramEnd"/>
            <w:r w:rsidRPr="006A178D">
              <w:rPr>
                <w:rFonts w:ascii="Times New Roman" w:hAnsi="Times New Roman" w:cs="Times New Roman"/>
              </w:rPr>
              <w:t>\text{solute}$</w:t>
            </w:r>
          </w:p>
        </w:tc>
        <w:tc>
          <w:tcPr>
            <w:tcW w:w="0" w:type="auto"/>
          </w:tcPr>
          <w:p w14:paraId="19EC457A"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selection vector/matrix for choosing the solute concentration from the input vector</w:t>
            </w:r>
          </w:p>
        </w:tc>
      </w:tr>
      <w:tr w:rsidR="00C53B33" w:rsidRPr="006A178D" w14:paraId="047F6B04" w14:textId="77777777" w:rsidTr="006A178D">
        <w:tc>
          <w:tcPr>
            <w:tcW w:w="0" w:type="auto"/>
          </w:tcPr>
          <w:p w14:paraId="54DF4BBC"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${\bf </w:t>
            </w:r>
            <w:proofErr w:type="gramStart"/>
            <w:r w:rsidRPr="006A178D">
              <w:rPr>
                <w:rFonts w:ascii="Times New Roman" w:hAnsi="Times New Roman" w:cs="Times New Roman"/>
              </w:rPr>
              <w:t>S}_</w:t>
            </w:r>
            <w:proofErr w:type="gramEnd"/>
            <w:r w:rsidRPr="006A178D">
              <w:rPr>
                <w:rFonts w:ascii="Times New Roman" w:hAnsi="Times New Roman" w:cs="Times New Roman"/>
              </w:rPr>
              <w:t>\text{Hall-Petch}$</w:t>
            </w:r>
          </w:p>
        </w:tc>
        <w:tc>
          <w:tcPr>
            <w:tcW w:w="0" w:type="auto"/>
          </w:tcPr>
          <w:p w14:paraId="1569521A"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selection vector/matrix for choosing the grain size from the input vector</w:t>
            </w:r>
          </w:p>
        </w:tc>
      </w:tr>
      <w:tr w:rsidR="00C53B33" w:rsidRPr="006A178D" w14:paraId="6EA8601B" w14:textId="77777777" w:rsidTr="006A178D">
        <w:tc>
          <w:tcPr>
            <w:tcW w:w="0" w:type="auto"/>
          </w:tcPr>
          <w:p w14:paraId="27393B71"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${\bf x} = ([c], </w:t>
            </w:r>
            <w:proofErr w:type="gramStart"/>
            <w:r w:rsidRPr="006A178D">
              <w:rPr>
                <w:rFonts w:ascii="Times New Roman" w:hAnsi="Times New Roman" w:cs="Times New Roman"/>
              </w:rPr>
              <w:t>d)$</w:t>
            </w:r>
            <w:proofErr w:type="gramEnd"/>
          </w:p>
        </w:tc>
        <w:tc>
          <w:tcPr>
            <w:tcW w:w="0" w:type="auto"/>
          </w:tcPr>
          <w:p w14:paraId="59AA205C"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concentration of a solute and grain size, respectively</w:t>
            </w:r>
          </w:p>
        </w:tc>
      </w:tr>
    </w:tbl>
    <w:p w14:paraId="4C7BE139"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It should be noted here that this common basis is a function of the length (dimension) of the input vector and of the order of the expansion. Therefore, two series will share the same basis vector and the same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if and only if they are taken to the same order. In addition, because there is no guarantee that the input vector space directions are orthogonal, there is no guarantee that the cross-term interactions will vanish and, therefore, must be included explicitly. This expansion includes all cross-terms and, through the element-wise exponentiation, also explicitly captures all combinations of powers of all cross-terms.</w:t>
      </w:r>
    </w:p>
    <w:p w14:paraId="477C1376"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TBW. This must answer the question: how do we know if we’ve measured the right things–not the number of measurements, but that we have enough information? How do we know that the solution has converged? Example: A model is to be fit to the number of cakes produced by a bakery. If we are given weights of flour and sugar and number of eggs, our model can accurately tell us the </w:t>
      </w:r>
      <w:r w:rsidRPr="006A178D">
        <w:rPr>
          <w:rFonts w:ascii="Times New Roman" w:hAnsi="Times New Roman" w:cs="Times New Roman"/>
          <w:i/>
        </w:rPr>
        <w:t>volume</w:t>
      </w:r>
      <w:r w:rsidRPr="006A178D">
        <w:rPr>
          <w:rFonts w:ascii="Times New Roman" w:hAnsi="Times New Roman" w:cs="Times New Roman"/>
        </w:rPr>
        <w:t xml:space="preserve"> of cakes produced, but not the number. If this bakery makes cupcakes, but the model is trained across a spectrum of bakers, such as purveyors of wedding cakes and catering companies who work with large sheet cakes, then our dimensions (flour, sugar, eggs) are insufficient to fit the number of cakes produced. If, however, we also include number of orders and revenue, some information about the </w:t>
      </w:r>
      <w:r w:rsidRPr="006A178D">
        <w:rPr>
          <w:rFonts w:ascii="Times New Roman" w:hAnsi="Times New Roman" w:cs="Times New Roman"/>
          <w:i/>
        </w:rPr>
        <w:t>quanta</w:t>
      </w:r>
      <w:r w:rsidRPr="006A178D">
        <w:rPr>
          <w:rFonts w:ascii="Times New Roman" w:hAnsi="Times New Roman" w:cs="Times New Roman"/>
        </w:rPr>
        <w:t xml:space="preserve"> of cakes is baked into those two additional dimensions (sorry, I couldn’t help myself). Therefore, a model based only on (flour, sugar, eggs) is dimensionally insufficient, but a model based on (flour, sugar, eggs, order size, revenue) is dimensionally </w:t>
      </w:r>
      <w:proofErr w:type="gramStart"/>
      <w:r w:rsidRPr="006A178D">
        <w:rPr>
          <w:rFonts w:ascii="Times New Roman" w:hAnsi="Times New Roman" w:cs="Times New Roman"/>
        </w:rPr>
        <w:t>sufficient</w:t>
      </w:r>
      <w:proofErr w:type="gramEnd"/>
      <w:r w:rsidRPr="006A178D">
        <w:rPr>
          <w:rFonts w:ascii="Times New Roman" w:hAnsi="Times New Roman" w:cs="Times New Roman"/>
        </w:rPr>
        <w:t>.</w:t>
      </w:r>
    </w:p>
    <w:p w14:paraId="7E0361D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This is a broader question that may be beyond the scope of this paper. Let’s return to this if, after completing the first pass, we feel that this can be addressed by what we’ve done.</w:t>
      </w:r>
    </w:p>
    <w:p w14:paraId="7B80C7D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initial effort was made using the polynomial series </w:t>
      </w:r>
      <w:proofErr w:type="spellStart"/>
      <w:r w:rsidRPr="006A178D">
        <w:rPr>
          <w:rFonts w:ascii="Times New Roman" w:hAnsi="Times New Roman" w:cs="Times New Roman"/>
        </w:rPr>
        <w:t>exansions</w:t>
      </w:r>
      <w:proofErr w:type="spellEnd"/>
      <w:r w:rsidRPr="006A178D">
        <w:rPr>
          <w:rFonts w:ascii="Times New Roman" w:hAnsi="Times New Roman" w:cs="Times New Roman"/>
        </w:rPr>
        <w:t xml:space="preserve"> to obtain a power series coefficient generating function. However, a finite radius of convergence results in a divergence in the loss function making this approach unstable. The authors are looking to leverage the infinite radius of convergence of the Fourier Series and others to expand the neural network. The </w:t>
      </w:r>
      <w:r w:rsidRPr="006A178D">
        <w:rPr>
          <w:rFonts w:ascii="Times New Roman" w:hAnsi="Times New Roman" w:cs="Times New Roman"/>
        </w:rPr>
        <w:lastRenderedPageBreak/>
        <w:t xml:space="preserve">current plan is to progress from the neural network to the Fourier Series expansion, which could potentially be converted to a polynomial series making it easier to map directly to the </w:t>
      </w:r>
      <w:proofErr w:type="spellStart"/>
      <w:r w:rsidRPr="006A178D">
        <w:rPr>
          <w:rFonts w:ascii="Times New Roman" w:hAnsi="Times New Roman" w:cs="Times New Roman"/>
        </w:rPr>
        <w:t>constiutive</w:t>
      </w:r>
      <w:proofErr w:type="spellEnd"/>
      <w:r w:rsidRPr="006A178D">
        <w:rPr>
          <w:rFonts w:ascii="Times New Roman" w:hAnsi="Times New Roman" w:cs="Times New Roman"/>
        </w:rPr>
        <w:t xml:space="preserve"> relationships. Some </w:t>
      </w:r>
      <w:proofErr w:type="spellStart"/>
      <w:r w:rsidRPr="006A178D">
        <w:rPr>
          <w:rFonts w:ascii="Times New Roman" w:hAnsi="Times New Roman" w:cs="Times New Roman"/>
        </w:rPr>
        <w:t>constiutive</w:t>
      </w:r>
      <w:proofErr w:type="spellEnd"/>
      <w:r w:rsidRPr="006A178D">
        <w:rPr>
          <w:rFonts w:ascii="Times New Roman" w:hAnsi="Times New Roman" w:cs="Times New Roman"/>
        </w:rPr>
        <w:t xml:space="preserve"> relationships, such as 2 and 3-point correlation functions might better fit the Fourier Series anyway.</w:t>
      </w:r>
    </w:p>
    <w:p w14:paraId="1680ACC7" w14:textId="77777777" w:rsidR="00C53B33" w:rsidRPr="00B82F06" w:rsidRDefault="00C53B33" w:rsidP="00B82F06">
      <w:pPr>
        <w:rPr>
          <w:b/>
          <w:bCs/>
        </w:rPr>
      </w:pPr>
      <w:bookmarkStart w:id="179" w:name="conclusions"/>
      <w:r w:rsidRPr="00B82F06">
        <w:rPr>
          <w:b/>
          <w:bCs/>
        </w:rPr>
        <w:t>Conclusions</w:t>
      </w:r>
      <w:bookmarkEnd w:id="179"/>
    </w:p>
    <w:p w14:paraId="6170FE0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A generalized mathematical framework for proposing a constitutive relationship and fitting the physical constants associated with that constitutive relationship to a data corpus using the generalized fitting framework provided by machine learning/artificial intelligence has been presented. The proposed method maps between an arbitrary constitutive relationship and an artificial neural network model. The resulting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spaces (coefficients) of the series are colinear. The generating function for the constitutive relationship is in terms of physical constants while that of neural network is determined through the trained model parameters. The method of least-squares is used to fit the physical constants to the trained neural network model parameters through this colinear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w:t>
      </w:r>
    </w:p>
    <w:p w14:paraId="46CDFAB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A simplified yield strength model, which includes flow stress, solute concentration, and Hall-Petch strengthening, is provided as an example to demonstrate the more general form for constructing the vector space for these two models.</w:t>
      </w:r>
    </w:p>
    <w:p w14:paraId="6717B30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Neural network series expansions are constructed layer-wise, which allows this framework to handle arbitrarily complex network architectures, including drop out, whitening, and any element-wise activation function. Mathematical descriptions of the rectified linear unit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activation commonly used in neural network hidden layers, linear activation for regression networks, and </w:t>
      </w:r>
      <w:proofErr w:type="spellStart"/>
      <w:r w:rsidRPr="006A178D">
        <w:rPr>
          <w:rFonts w:ascii="Times New Roman" w:hAnsi="Times New Roman" w:cs="Times New Roman"/>
        </w:rPr>
        <w:t>softmax</w:t>
      </w:r>
      <w:proofErr w:type="spellEnd"/>
      <w:r w:rsidRPr="006A178D">
        <w:rPr>
          <w:rFonts w:ascii="Times New Roman" w:hAnsi="Times New Roman" w:cs="Times New Roman"/>
        </w:rPr>
        <w:t xml:space="preserve"> activation for classification networks are derived.</w:t>
      </w:r>
    </w:p>
    <w:p w14:paraId="133B8250"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A mathematical framework to create constitutive relationship series expansions is also provided. Select coefficient generating functions for functional forms commonly found in materials physics are presented in the Appendix (Table </w:t>
      </w:r>
      <w:hyperlink w:anchor="Xdf9c3f2924ecfe36eb050c3964517a75d688477">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tab:generating</w:t>
        </w:r>
        <w:proofErr w:type="spellEnd"/>
        <w:r w:rsidRPr="006A178D">
          <w:rPr>
            <w:rStyle w:val="Hyperlink"/>
            <w:rFonts w:ascii="Times New Roman" w:hAnsi="Times New Roman" w:cs="Times New Roman"/>
          </w:rPr>
          <w:t xml:space="preserve"> functions of common functions]</w:t>
        </w:r>
      </w:hyperlink>
      <w:r w:rsidRPr="006A178D">
        <w:rPr>
          <w:rFonts w:ascii="Times New Roman" w:hAnsi="Times New Roman" w:cs="Times New Roman"/>
        </w:rPr>
        <w:t>) to serve as a starting point, but any other functions that can be described by a polynomial series may be used.</w:t>
      </w:r>
    </w:p>
    <w:p w14:paraId="6D02F31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As a single framework capable of describing arbitrarily complex relationships, this approach is intended to facilitate fits between existing data and any hypothesized constitutive relationships built upon the same vector space as the trained neural network model.</w:t>
      </w:r>
    </w:p>
    <w:p w14:paraId="25343310"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 It is critically important to recognize that while we are describing the translation between two reference frames, that of Machine Learning and that of Constitutive Laws of certain physical phenomena, there is no limitation to the number of reference frames (languages) among and between which the relationships can be established...which provides a way for different disciplines, describing the same </w:t>
      </w:r>
      <w:proofErr w:type="spellStart"/>
      <w:r w:rsidRPr="006A178D">
        <w:rPr>
          <w:rFonts w:ascii="Times New Roman" w:hAnsi="Times New Roman" w:cs="Times New Roman"/>
        </w:rPr>
        <w:t>phenonmena</w:t>
      </w:r>
      <w:proofErr w:type="spellEnd"/>
      <w:r w:rsidRPr="006A178D">
        <w:rPr>
          <w:rFonts w:ascii="Times New Roman" w:hAnsi="Times New Roman" w:cs="Times New Roman"/>
        </w:rPr>
        <w:t xml:space="preserve"> using different expressions, a way to translate their work - EXPAND ... different data, equipment, labs, ...</w:t>
      </w:r>
    </w:p>
    <w:p w14:paraId="74160C89" w14:textId="77777777" w:rsidR="00C53B33" w:rsidRPr="006A178D" w:rsidRDefault="00C53B33" w:rsidP="00D73714">
      <w:pPr>
        <w:pStyle w:val="Refhead"/>
        <w:rPr>
          <w:b w:val="0"/>
          <w:bCs w:val="0"/>
        </w:rPr>
      </w:pPr>
    </w:p>
    <w:p w14:paraId="5147DC74" w14:textId="6352A1CC" w:rsidR="00D73714" w:rsidRPr="006A178D" w:rsidRDefault="00D73714" w:rsidP="00D73714">
      <w:pPr>
        <w:pStyle w:val="Refhead"/>
      </w:pPr>
      <w:r w:rsidRPr="006A178D">
        <w:t>References and Notes:</w:t>
      </w:r>
    </w:p>
    <w:p w14:paraId="4CE13385" w14:textId="3E1ECE41" w:rsidR="00D73714" w:rsidRPr="006A178D" w:rsidRDefault="00D73714" w:rsidP="00D73714">
      <w:pPr>
        <w:pStyle w:val="Referencesandnotes"/>
        <w:numPr>
          <w:ilvl w:val="0"/>
          <w:numId w:val="1"/>
        </w:numPr>
      </w:pPr>
      <w:r w:rsidRPr="006A178D">
        <w:t xml:space="preserve">There is only one reference list </w:t>
      </w:r>
      <w:r w:rsidR="00D61494" w:rsidRPr="006A178D">
        <w:t>including all references in</w:t>
      </w:r>
      <w:r w:rsidRPr="006A178D">
        <w:t xml:space="preserve"> the text, </w:t>
      </w:r>
      <w:r w:rsidR="002E60B9" w:rsidRPr="006A178D">
        <w:t>F</w:t>
      </w:r>
      <w:r w:rsidRPr="006A178D">
        <w:t xml:space="preserve">igure </w:t>
      </w:r>
      <w:r w:rsidR="002E60B9" w:rsidRPr="006A178D">
        <w:t xml:space="preserve">and Table </w:t>
      </w:r>
      <w:r w:rsidRPr="006A178D">
        <w:t>captions</w:t>
      </w:r>
      <w:r w:rsidR="00CC2657" w:rsidRPr="006A178D">
        <w:t>,</w:t>
      </w:r>
      <w:r w:rsidRPr="006A178D">
        <w:t xml:space="preserve"> and </w:t>
      </w:r>
      <w:r w:rsidR="002E60B9" w:rsidRPr="006A178D">
        <w:t>Supplementary Material</w:t>
      </w:r>
      <w:r w:rsidRPr="006A178D">
        <w:t xml:space="preserve">. </w:t>
      </w:r>
      <w:r w:rsidRPr="006A178D">
        <w:rPr>
          <w:u w:val="single"/>
        </w:rPr>
        <w:t xml:space="preserve">Do not include a second reference list in the </w:t>
      </w:r>
      <w:r w:rsidR="002E60B9" w:rsidRPr="006A178D">
        <w:rPr>
          <w:u w:val="single"/>
        </w:rPr>
        <w:t xml:space="preserve">Supplementary </w:t>
      </w:r>
      <w:r w:rsidR="002E60B9" w:rsidRPr="006A178D">
        <w:rPr>
          <w:u w:val="single"/>
        </w:rPr>
        <w:lastRenderedPageBreak/>
        <w:t>Material</w:t>
      </w:r>
      <w:r w:rsidRPr="006A178D">
        <w:rPr>
          <w:u w:val="single"/>
        </w:rPr>
        <w:t>.</w:t>
      </w:r>
      <w:r w:rsidR="00D61494" w:rsidRPr="006A178D">
        <w:t xml:space="preserve"> </w:t>
      </w:r>
      <w:r w:rsidRPr="006A178D">
        <w:t>Reference</w:t>
      </w:r>
      <w:r w:rsidR="00D61494" w:rsidRPr="006A178D">
        <w:t>s</w:t>
      </w:r>
      <w:r w:rsidRPr="006A178D">
        <w:t xml:space="preserve"> only cited in the </w:t>
      </w:r>
      <w:r w:rsidR="002E60B9" w:rsidRPr="006A178D">
        <w:t>Supplementary Material</w:t>
      </w:r>
      <w:r w:rsidRPr="006A178D">
        <w:t xml:space="preserve"> are not c</w:t>
      </w:r>
      <w:r w:rsidR="00D61494" w:rsidRPr="006A178D">
        <w:t>ounted toward length guidelines.</w:t>
      </w:r>
    </w:p>
    <w:p w14:paraId="768245F0" w14:textId="265E9AD4" w:rsidR="006A7883" w:rsidRPr="006A178D" w:rsidRDefault="00D73714" w:rsidP="006A7883">
      <w:pPr>
        <w:pStyle w:val="Referencesandnotes"/>
        <w:numPr>
          <w:ilvl w:val="0"/>
          <w:numId w:val="1"/>
        </w:numPr>
      </w:pPr>
      <w:r w:rsidRPr="006A178D">
        <w:t>Each reference should be on a se</w:t>
      </w:r>
      <w:r w:rsidR="00D61494" w:rsidRPr="006A178D">
        <w:t>parate line ending in a period.</w:t>
      </w:r>
      <w:r w:rsidRPr="006A178D">
        <w:t xml:space="preserve"> For a style guide, see </w:t>
      </w:r>
      <w:hyperlink r:id="rId15" w:history="1">
        <w:r w:rsidR="006A7883" w:rsidRPr="006A178D">
          <w:rPr>
            <w:rStyle w:val="Hyperlink"/>
          </w:rPr>
          <w:t>http://www.sciencemag.org/authors/instructions-preparing-initial-manuscript</w:t>
        </w:r>
      </w:hyperlink>
      <w:r w:rsidR="00CC2657" w:rsidRPr="006A178D">
        <w:rPr>
          <w:rStyle w:val="Hyperlink"/>
          <w:color w:val="auto"/>
          <w:u w:val="none"/>
        </w:rPr>
        <w:t>.</w:t>
      </w:r>
    </w:p>
    <w:p w14:paraId="7EC1F31B" w14:textId="570E3CF1" w:rsidR="00D73714" w:rsidRPr="006A178D" w:rsidRDefault="00D73714" w:rsidP="00D73714">
      <w:pPr>
        <w:pStyle w:val="Referencesandnotes"/>
        <w:numPr>
          <w:ilvl w:val="0"/>
          <w:numId w:val="1"/>
        </w:numPr>
      </w:pPr>
      <w:r w:rsidRPr="006A178D">
        <w:t xml:space="preserve">You </w:t>
      </w:r>
      <w:r w:rsidR="00D61494" w:rsidRPr="006A178D">
        <w:t>should</w:t>
      </w:r>
      <w:r w:rsidRPr="006A178D">
        <w:t xml:space="preserve"> include titles in re</w:t>
      </w:r>
      <w:r w:rsidR="00D61494" w:rsidRPr="006A178D">
        <w:t xml:space="preserve">ferences and </w:t>
      </w:r>
      <w:proofErr w:type="gramStart"/>
      <w:r w:rsidR="00D61494" w:rsidRPr="006A178D">
        <w:t>full page</w:t>
      </w:r>
      <w:proofErr w:type="gramEnd"/>
      <w:r w:rsidR="00D61494" w:rsidRPr="006A178D">
        <w:t xml:space="preserve"> ranges. </w:t>
      </w:r>
      <w:r w:rsidRPr="006A178D">
        <w:t xml:space="preserve">Titles </w:t>
      </w:r>
      <w:r w:rsidR="00D61494" w:rsidRPr="006A178D">
        <w:t xml:space="preserve">will not be included in the print version of the </w:t>
      </w:r>
      <w:proofErr w:type="gramStart"/>
      <w:r w:rsidR="00D61494" w:rsidRPr="006A178D">
        <w:t>paper, but</w:t>
      </w:r>
      <w:proofErr w:type="gramEnd"/>
      <w:r w:rsidR="00D61494" w:rsidRPr="006A178D">
        <w:t xml:space="preserve"> will be shown in the online version.</w:t>
      </w:r>
    </w:p>
    <w:p w14:paraId="71985ACD" w14:textId="56E961A0" w:rsidR="00D73714" w:rsidRPr="006A178D" w:rsidRDefault="00D73714" w:rsidP="00D73714">
      <w:pPr>
        <w:pStyle w:val="Referencesandnotes"/>
        <w:numPr>
          <w:ilvl w:val="0"/>
          <w:numId w:val="1"/>
        </w:numPr>
      </w:pPr>
      <w:r w:rsidRPr="006A178D">
        <w:t>Please include the above heading</w:t>
      </w:r>
      <w:r w:rsidR="002C33B8" w:rsidRPr="006A178D">
        <w:t>,</w:t>
      </w:r>
      <w:r w:rsidRPr="006A178D">
        <w:t xml:space="preserve"> “References and Notes:”</w:t>
      </w:r>
      <w:r w:rsidR="002E60B9" w:rsidRPr="006A178D">
        <w:t>.</w:t>
      </w:r>
    </w:p>
    <w:p w14:paraId="7CE05E62" w14:textId="77777777" w:rsidR="00D73714" w:rsidRPr="006A178D" w:rsidRDefault="00D73714" w:rsidP="00D73714">
      <w:pPr>
        <w:pStyle w:val="Referencesandnotes"/>
        <w:numPr>
          <w:ilvl w:val="0"/>
          <w:numId w:val="1"/>
        </w:numPr>
      </w:pPr>
      <w:r w:rsidRPr="006A178D">
        <w:t>You can use a numbered list in Word.</w:t>
      </w:r>
    </w:p>
    <w:p w14:paraId="4691D5CE" w14:textId="77777777" w:rsidR="00D73714" w:rsidRPr="006A178D" w:rsidRDefault="006A7883" w:rsidP="00D73714">
      <w:pPr>
        <w:pStyle w:val="Referencesandnotes"/>
        <w:numPr>
          <w:ilvl w:val="0"/>
          <w:numId w:val="1"/>
        </w:numPr>
      </w:pPr>
      <w:r w:rsidRPr="006A178D">
        <w:t>Each reference</w:t>
      </w:r>
      <w:r w:rsidR="00D73714" w:rsidRPr="006A178D">
        <w:t xml:space="preserve"> should have a separate number.</w:t>
      </w:r>
    </w:p>
    <w:p w14:paraId="63C41195" w14:textId="77777777" w:rsidR="00D73714" w:rsidRPr="006A178D" w:rsidRDefault="00D73714" w:rsidP="00D73714">
      <w:pPr>
        <w:pStyle w:val="Referencesandnotes"/>
        <w:numPr>
          <w:ilvl w:val="0"/>
          <w:numId w:val="1"/>
        </w:numPr>
      </w:pPr>
      <w:r w:rsidRPr="006A178D">
        <w:t>Please do not mix in references with explanatory notes.</w:t>
      </w:r>
    </w:p>
    <w:p w14:paraId="73E3617C" w14:textId="3EB171FB" w:rsidR="00D73714" w:rsidRPr="006A178D" w:rsidRDefault="00D73714" w:rsidP="00DD225C">
      <w:pPr>
        <w:pStyle w:val="Acknowledgement"/>
        <w:ind w:left="0" w:firstLine="0"/>
      </w:pPr>
      <w:r w:rsidRPr="006A178D">
        <w:rPr>
          <w:b/>
        </w:rPr>
        <w:t>Acknowledgments:</w:t>
      </w:r>
      <w:r w:rsidRPr="006A178D">
        <w:t xml:space="preserve"> </w:t>
      </w:r>
      <w:r w:rsidR="00DD225C" w:rsidRPr="006A178D">
        <w:t xml:space="preserve">Acknowledgments follow the references and notes but are not numbered. Acknowledgments should be gathered into a paragraph after the final numbered reference. This section should start by acknowledging non-author contributions and then should provide information under the following headings: </w:t>
      </w:r>
      <w:r w:rsidR="00DD225C" w:rsidRPr="006A178D">
        <w:rPr>
          <w:b/>
        </w:rPr>
        <w:t>Funding:</w:t>
      </w:r>
      <w:r w:rsidR="00DD225C" w:rsidRPr="006A178D">
        <w:t xml:space="preserve"> include complete funding information, including grant numbers; </w:t>
      </w:r>
      <w:r w:rsidR="00DD225C" w:rsidRPr="006A178D">
        <w:rPr>
          <w:b/>
        </w:rPr>
        <w:t>Author contributions:</w:t>
      </w:r>
      <w:r w:rsidR="00DD225C" w:rsidRPr="006A178D">
        <w:t xml:space="preserve"> a complete list of contributions to the paper [we encourage you to follow the </w:t>
      </w:r>
      <w:hyperlink r:id="rId16" w:history="1">
        <w:proofErr w:type="spellStart"/>
        <w:r w:rsidR="00DD225C" w:rsidRPr="006A178D">
          <w:rPr>
            <w:rStyle w:val="Hyperlink"/>
          </w:rPr>
          <w:t>CRediT</w:t>
        </w:r>
        <w:proofErr w:type="spellEnd"/>
      </w:hyperlink>
      <w:r w:rsidR="00DD225C" w:rsidRPr="006A178D">
        <w:t xml:space="preserve"> model]</w:t>
      </w:r>
      <w:r w:rsidR="002E60B9" w:rsidRPr="006A178D">
        <w:t>;</w:t>
      </w:r>
      <w:r w:rsidR="00DD225C" w:rsidRPr="006A178D">
        <w:t xml:space="preserve"> </w:t>
      </w:r>
      <w:r w:rsidR="00DD225C" w:rsidRPr="006A178D">
        <w:rPr>
          <w:b/>
        </w:rPr>
        <w:t>Competing interests:</w:t>
      </w:r>
      <w:r w:rsidR="00DD225C" w:rsidRPr="006A178D">
        <w:t xml:space="preserve"> competing interests</w:t>
      </w:r>
      <w:r w:rsidR="00ED4D2D" w:rsidRPr="006A178D">
        <w:t xml:space="preserve"> (including but not limited to patents, financial holdings</w:t>
      </w:r>
      <w:r w:rsidR="005C7805" w:rsidRPr="006A178D">
        <w:t xml:space="preserve">, professional affiliations, advisory positions, </w:t>
      </w:r>
      <w:r w:rsidR="002E60B9" w:rsidRPr="006A178D">
        <w:t xml:space="preserve">and </w:t>
      </w:r>
      <w:r w:rsidR="005C7805" w:rsidRPr="006A178D">
        <w:t>board memberships</w:t>
      </w:r>
      <w:r w:rsidR="00ED4D2D" w:rsidRPr="006A178D">
        <w:t>)</w:t>
      </w:r>
      <w:r w:rsidR="00DD225C" w:rsidRPr="006A178D">
        <w:t xml:space="preserve"> of any of the authors must be listed (all authors must also fill out </w:t>
      </w:r>
      <w:r w:rsidR="005C7805" w:rsidRPr="006A178D">
        <w:t>a separate, internal</w:t>
      </w:r>
      <w:r w:rsidR="00DD225C" w:rsidRPr="006A178D">
        <w:t xml:space="preserve"> Conflict of Interest form). Where authors have no competing interests, this should also be declared</w:t>
      </w:r>
      <w:r w:rsidR="00ED4D2D" w:rsidRPr="006A178D">
        <w:t xml:space="preserve"> (e.g.</w:t>
      </w:r>
      <w:r w:rsidR="00CC2657" w:rsidRPr="006A178D">
        <w:t>,</w:t>
      </w:r>
      <w:r w:rsidR="00ED4D2D" w:rsidRPr="006A178D">
        <w:t xml:space="preserve"> “Authors declare no competing interests.”)</w:t>
      </w:r>
      <w:r w:rsidR="002E60B9" w:rsidRPr="006A178D">
        <w:t>; and</w:t>
      </w:r>
      <w:r w:rsidR="00DD225C" w:rsidRPr="006A178D">
        <w:t xml:space="preserve"> </w:t>
      </w:r>
      <w:r w:rsidR="00DD225C" w:rsidRPr="006A178D">
        <w:rPr>
          <w:b/>
        </w:rPr>
        <w:t>Data and materials availability:</w:t>
      </w:r>
      <w:r w:rsidR="00DD225C" w:rsidRPr="006A178D">
        <w:t xml:space="preserve"> Include a note explaining any restrictions on materials</w:t>
      </w:r>
      <w:r w:rsidR="005C7805" w:rsidRPr="006A178D">
        <w:t>,</w:t>
      </w:r>
      <w:r w:rsidR="00DD225C" w:rsidRPr="006A178D">
        <w:t xml:space="preserve"> such as materials transfer agreements</w:t>
      </w:r>
      <w:r w:rsidR="00F26AF7" w:rsidRPr="006A178D">
        <w:t xml:space="preserve">. </w:t>
      </w:r>
      <w:r w:rsidR="005C7805" w:rsidRPr="006A178D">
        <w:t>Note</w:t>
      </w:r>
      <w:r w:rsidR="00DD225C" w:rsidRPr="006A178D">
        <w:t xml:space="preserve"> accession numbers to any data relating to the paper and deposited in a public database</w:t>
      </w:r>
      <w:r w:rsidR="005C7805" w:rsidRPr="006A178D">
        <w:t>; include a brief description of the data set or model with the number</w:t>
      </w:r>
      <w:r w:rsidR="00DD225C" w:rsidRPr="006A178D">
        <w:t xml:space="preserve">. If all data </w:t>
      </w:r>
      <w:r w:rsidR="002E60B9" w:rsidRPr="006A178D">
        <w:t>are</w:t>
      </w:r>
      <w:r w:rsidR="00DD225C" w:rsidRPr="006A178D">
        <w:t xml:space="preserve"> in the paper and supplementary materials include the sentence “</w:t>
      </w:r>
      <w:r w:rsidR="005C7805" w:rsidRPr="006A178D">
        <w:t>A</w:t>
      </w:r>
      <w:r w:rsidR="00DD225C" w:rsidRPr="006A178D">
        <w:t xml:space="preserve">ll data is available in the </w:t>
      </w:r>
      <w:r w:rsidR="00F26AF7" w:rsidRPr="006A178D">
        <w:t>main text</w:t>
      </w:r>
      <w:r w:rsidR="00DD225C" w:rsidRPr="006A178D">
        <w:t xml:space="preserve"> or the </w:t>
      </w:r>
      <w:r w:rsidR="002E60B9" w:rsidRPr="006A178D">
        <w:t>s</w:t>
      </w:r>
      <w:r w:rsidR="00DD225C" w:rsidRPr="006A178D">
        <w:t xml:space="preserve">upplementary </w:t>
      </w:r>
      <w:r w:rsidR="002E60B9" w:rsidRPr="006A178D">
        <w:t>m</w:t>
      </w:r>
      <w:r w:rsidR="005C7805" w:rsidRPr="006A178D">
        <w:t xml:space="preserve">aterials.” </w:t>
      </w:r>
      <w:r w:rsidR="00DD225C" w:rsidRPr="006A178D">
        <w:t>All data, code, and materials used in the analysis must be available</w:t>
      </w:r>
      <w:r w:rsidR="00572498" w:rsidRPr="006A178D">
        <w:t xml:space="preserve"> in some form</w:t>
      </w:r>
      <w:r w:rsidR="00DD225C" w:rsidRPr="006A178D">
        <w:t xml:space="preserve"> to any researcher for purposes of reprodu</w:t>
      </w:r>
      <w:r w:rsidR="005C7805" w:rsidRPr="006A178D">
        <w:t>cing or extending the analysis.</w:t>
      </w:r>
      <w:r w:rsidR="002475FA" w:rsidRPr="006A178D">
        <w:t xml:space="preserve"> </w:t>
      </w:r>
    </w:p>
    <w:p w14:paraId="751FC283" w14:textId="77777777" w:rsidR="00F26AF7" w:rsidRPr="006A178D" w:rsidRDefault="00F26AF7" w:rsidP="00F26AF7">
      <w:pPr>
        <w:pStyle w:val="SOMHead"/>
      </w:pPr>
      <w:r w:rsidRPr="006A178D">
        <w:t>Supplementary Materials:</w:t>
      </w:r>
    </w:p>
    <w:p w14:paraId="5E760E27" w14:textId="77777777" w:rsidR="00F26AF7" w:rsidRPr="006A178D" w:rsidRDefault="00F26AF7" w:rsidP="00F26AF7">
      <w:pPr>
        <w:pStyle w:val="SOMContent"/>
        <w:rPr>
          <w:color w:val="FF0000"/>
        </w:rPr>
      </w:pPr>
      <w:r w:rsidRPr="006A178D">
        <w:rPr>
          <w:color w:val="FF0000"/>
        </w:rPr>
        <w:t>Materials and Methods</w:t>
      </w:r>
    </w:p>
    <w:p w14:paraId="7209E407" w14:textId="77777777" w:rsidR="00F26AF7" w:rsidRPr="006A178D" w:rsidRDefault="00F26AF7" w:rsidP="00F26AF7">
      <w:pPr>
        <w:pStyle w:val="SOMContent"/>
        <w:rPr>
          <w:color w:val="FF0000"/>
        </w:rPr>
      </w:pPr>
      <w:r w:rsidRPr="006A178D">
        <w:rPr>
          <w:color w:val="FF0000"/>
        </w:rPr>
        <w:t>Figures S1-S#</w:t>
      </w:r>
    </w:p>
    <w:p w14:paraId="007DD609" w14:textId="77777777" w:rsidR="00F26AF7" w:rsidRPr="006A178D" w:rsidRDefault="00F26AF7" w:rsidP="00F26AF7">
      <w:pPr>
        <w:pStyle w:val="SOMContent"/>
        <w:rPr>
          <w:color w:val="FF0000"/>
        </w:rPr>
      </w:pPr>
      <w:r w:rsidRPr="006A178D">
        <w:rPr>
          <w:color w:val="FF0000"/>
        </w:rPr>
        <w:t>Tables S1-S#</w:t>
      </w:r>
    </w:p>
    <w:p w14:paraId="7688C38D" w14:textId="77777777" w:rsidR="00F26AF7" w:rsidRPr="006A178D" w:rsidRDefault="00F26AF7" w:rsidP="00F26AF7">
      <w:pPr>
        <w:pStyle w:val="SOMContent"/>
        <w:rPr>
          <w:color w:val="FF0000"/>
        </w:rPr>
      </w:pPr>
      <w:r w:rsidRPr="006A178D">
        <w:rPr>
          <w:color w:val="FF0000"/>
        </w:rPr>
        <w:t>Movies S1-S#</w:t>
      </w:r>
    </w:p>
    <w:p w14:paraId="77C2DF79" w14:textId="77777777" w:rsidR="00F26AF7" w:rsidRPr="006A178D" w:rsidRDefault="00F26AF7" w:rsidP="00F26AF7">
      <w:pPr>
        <w:pStyle w:val="SOMContent"/>
        <w:rPr>
          <w:color w:val="FF0000"/>
        </w:rPr>
      </w:pPr>
      <w:r w:rsidRPr="006A178D">
        <w:rPr>
          <w:color w:val="FF0000"/>
        </w:rPr>
        <w:t>Audio Files S1-S#</w:t>
      </w:r>
    </w:p>
    <w:p w14:paraId="0A0415E1" w14:textId="77777777" w:rsidR="00F26AF7" w:rsidRPr="006A178D" w:rsidRDefault="00F26AF7" w:rsidP="00F26AF7">
      <w:pPr>
        <w:pStyle w:val="SOMContent"/>
        <w:rPr>
          <w:color w:val="FF0000"/>
        </w:rPr>
      </w:pPr>
      <w:r w:rsidRPr="006A178D">
        <w:rPr>
          <w:color w:val="FF0000"/>
        </w:rPr>
        <w:t>External Databases S1-S#</w:t>
      </w:r>
    </w:p>
    <w:p w14:paraId="59C80206" w14:textId="7AC6A1D7" w:rsidR="00F26AF7" w:rsidRPr="006A178D" w:rsidRDefault="00F26AF7" w:rsidP="00F26AF7">
      <w:pPr>
        <w:pStyle w:val="SOMContent"/>
      </w:pPr>
      <w:r w:rsidRPr="006A178D">
        <w:rPr>
          <w:color w:val="FF0000"/>
        </w:rPr>
        <w:t>References (</w:t>
      </w:r>
      <w:r w:rsidRPr="006A178D">
        <w:rPr>
          <w:i/>
          <w:color w:val="FF0000"/>
        </w:rPr>
        <w:t>##-##</w:t>
      </w:r>
      <w:r w:rsidRPr="006A178D">
        <w:rPr>
          <w:color w:val="FF0000"/>
        </w:rPr>
        <w:t>)</w:t>
      </w:r>
    </w:p>
    <w:p w14:paraId="49C26F0B" w14:textId="23320241"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b/>
          <w:bCs/>
        </w:rPr>
        <w:t>Materials and Methods</w:t>
      </w:r>
    </w:p>
    <w:p w14:paraId="231684C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Fully dense neural network (NN) architectures, such as the one shown in Figure </w:t>
      </w:r>
      <w:hyperlink w:anchor="fig:nn-1">
        <w:r w:rsidRPr="006A178D">
          <w:rPr>
            <w:rStyle w:val="Hyperlink"/>
            <w:rFonts w:ascii="Times New Roman" w:hAnsi="Times New Roman" w:cs="Times New Roman"/>
          </w:rPr>
          <w:t>1</w:t>
        </w:r>
      </w:hyperlink>
      <w:r w:rsidRPr="006A178D">
        <w:rPr>
          <w:rFonts w:ascii="Times New Roman" w:hAnsi="Times New Roman" w:cs="Times New Roman"/>
        </w:rPr>
        <w:t>, perform a sequence of affine transformations, ${\bold z}_</w:t>
      </w:r>
      <w:proofErr w:type="spellStart"/>
      <w:r w:rsidRPr="006A178D">
        <w:rPr>
          <w:rFonts w:ascii="Times New Roman" w:hAnsi="Times New Roman" w:cs="Times New Roman"/>
        </w:rPr>
        <w:t>i</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leftarrow</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boldsymbol</w:t>
      </w:r>
      <w:proofErr w:type="spellEnd"/>
      <w:r w:rsidRPr="006A178D">
        <w:rPr>
          <w:rFonts w:ascii="Times New Roman" w:hAnsi="Times New Roman" w:cs="Times New Roman"/>
        </w:rPr>
        <w:t>\</w:t>
      </w:r>
      <w:proofErr w:type="spellStart"/>
      <w:r w:rsidRPr="006A178D">
        <w:rPr>
          <w:rFonts w:ascii="Times New Roman" w:hAnsi="Times New Roman" w:cs="Times New Roman"/>
        </w:rPr>
        <w:t>theta_i</w:t>
      </w:r>
      <w:proofErr w:type="spellEnd"/>
      <w:r w:rsidRPr="006A178D">
        <w:rPr>
          <w:rFonts w:ascii="Times New Roman" w:hAnsi="Times New Roman" w:cs="Times New Roman"/>
        </w:rPr>
        <w:t xml:space="preserve"> {\bold x}^{(</w:t>
      </w:r>
      <w:proofErr w:type="spellStart"/>
      <w:r w:rsidRPr="006A178D">
        <w:rPr>
          <w:rFonts w:ascii="Times New Roman" w:hAnsi="Times New Roman" w:cs="Times New Roman"/>
        </w:rPr>
        <w:t>i</w:t>
      </w:r>
      <w:proofErr w:type="spellEnd"/>
      <w:r w:rsidRPr="006A178D">
        <w:rPr>
          <w:rFonts w:ascii="Times New Roman" w:hAnsi="Times New Roman" w:cs="Times New Roman"/>
        </w:rPr>
        <w:t xml:space="preserve">)}$, </w:t>
      </w:r>
      <w:r w:rsidRPr="006A178D">
        <w:rPr>
          <w:rFonts w:ascii="Times New Roman" w:hAnsi="Times New Roman" w:cs="Times New Roman"/>
        </w:rPr>
        <w:lastRenderedPageBreak/>
        <w:t>followed by element-wise functional operations, $\sigma({\bold z}_</w:t>
      </w:r>
      <w:proofErr w:type="spellStart"/>
      <w:r w:rsidRPr="006A178D">
        <w:rPr>
          <w:rFonts w:ascii="Times New Roman" w:hAnsi="Times New Roman" w:cs="Times New Roman"/>
        </w:rPr>
        <w:t>i</w:t>
      </w:r>
      <w:proofErr w:type="spellEnd"/>
      <w:r w:rsidRPr="006A178D">
        <w:rPr>
          <w:rFonts w:ascii="Times New Roman" w:hAnsi="Times New Roman" w:cs="Times New Roman"/>
        </w:rPr>
        <w:t>)$ to introduce non-linearity at each layer; that is, each layer stretches and distorts the underlying space.</w:t>
      </w:r>
    </w:p>
    <w:p w14:paraId="31F125CE" w14:textId="77777777" w:rsidR="00C53B33" w:rsidRPr="006A178D" w:rsidRDefault="00C53B33" w:rsidP="00C53B33">
      <w:pPr>
        <w:pStyle w:val="CaptionedFigure"/>
        <w:rPr>
          <w:rFonts w:ascii="Times New Roman" w:hAnsi="Times New Roman" w:cs="Times New Roman"/>
        </w:rPr>
      </w:pPr>
      <w:bookmarkStart w:id="180" w:name="fig:nn-1"/>
      <w:r w:rsidRPr="006A178D">
        <w:rPr>
          <w:rFonts w:ascii="Times New Roman" w:hAnsi="Times New Roman" w:cs="Times New Roman"/>
        </w:rPr>
        <w:t>Schematic view of a fully dense neural network. Each sequence of affine and non-linear transformations are captured in the function, $</w:t>
      </w:r>
      <w:proofErr w:type="spellStart"/>
      <w:r w:rsidRPr="006A178D">
        <w:rPr>
          <w:rFonts w:ascii="Times New Roman" w:hAnsi="Times New Roman" w:cs="Times New Roman"/>
        </w:rPr>
        <w:t>f_</w:t>
      </w:r>
      <w:proofErr w:type="gramStart"/>
      <w:r w:rsidRPr="006A178D">
        <w:rPr>
          <w:rFonts w:ascii="Times New Roman" w:hAnsi="Times New Roman" w:cs="Times New Roman"/>
        </w:rPr>
        <w:t>i</w:t>
      </w:r>
      <w:proofErr w:type="spellEnd"/>
      <w:r w:rsidRPr="006A178D">
        <w:rPr>
          <w:rFonts w:ascii="Times New Roman" w:hAnsi="Times New Roman" w:cs="Times New Roman"/>
        </w:rPr>
        <w:t>(</w:t>
      </w:r>
      <w:proofErr w:type="gramEnd"/>
      <w:r w:rsidRPr="006A178D">
        <w:rPr>
          <w:rFonts w:ascii="Times New Roman" w:hAnsi="Times New Roman" w:cs="Times New Roman"/>
        </w:rPr>
        <w:t>{\bold x}): {\bold x}^{(i+1)} \</w:t>
      </w:r>
      <w:proofErr w:type="spellStart"/>
      <w:r w:rsidRPr="006A178D">
        <w:rPr>
          <w:rFonts w:ascii="Times New Roman" w:hAnsi="Times New Roman" w:cs="Times New Roman"/>
        </w:rPr>
        <w:t>leftarrow</w:t>
      </w:r>
      <w:proofErr w:type="spellEnd"/>
      <w:r w:rsidRPr="006A178D">
        <w:rPr>
          <w:rFonts w:ascii="Times New Roman" w:hAnsi="Times New Roman" w:cs="Times New Roman"/>
        </w:rPr>
        <w:t xml:space="preserve"> \sigma(\</w:t>
      </w:r>
      <w:proofErr w:type="spellStart"/>
      <w:r w:rsidRPr="006A178D">
        <w:rPr>
          <w:rFonts w:ascii="Times New Roman" w:hAnsi="Times New Roman" w:cs="Times New Roman"/>
        </w:rPr>
        <w:t>boldsymbol</w:t>
      </w:r>
      <w:proofErr w:type="spellEnd"/>
      <w:r w:rsidRPr="006A178D">
        <w:rPr>
          <w:rFonts w:ascii="Times New Roman" w:hAnsi="Times New Roman" w:cs="Times New Roman"/>
        </w:rPr>
        <w:t>\</w:t>
      </w:r>
      <w:proofErr w:type="spellStart"/>
      <w:r w:rsidRPr="006A178D">
        <w:rPr>
          <w:rFonts w:ascii="Times New Roman" w:hAnsi="Times New Roman" w:cs="Times New Roman"/>
        </w:rPr>
        <w:t>theta_i</w:t>
      </w:r>
      <w:proofErr w:type="spellEnd"/>
      <w:r w:rsidRPr="006A178D">
        <w:rPr>
          <w:rFonts w:ascii="Times New Roman" w:hAnsi="Times New Roman" w:cs="Times New Roman"/>
        </w:rPr>
        <w:t xml:space="preserve"> {\bold x}^{(</w:t>
      </w:r>
      <w:proofErr w:type="spellStart"/>
      <w:r w:rsidRPr="006A178D">
        <w:rPr>
          <w:rFonts w:ascii="Times New Roman" w:hAnsi="Times New Roman" w:cs="Times New Roman"/>
        </w:rPr>
        <w:t>i</w:t>
      </w:r>
      <w:proofErr w:type="spellEnd"/>
      <w:r w:rsidRPr="006A178D">
        <w:rPr>
          <w:rFonts w:ascii="Times New Roman" w:hAnsi="Times New Roman" w:cs="Times New Roman"/>
        </w:rPr>
        <w:t>)})$</w:t>
      </w:r>
      <w:bookmarkEnd w:id="180"/>
    </w:p>
    <w:p w14:paraId="0B44234F" w14:textId="77777777" w:rsidR="00C53B33" w:rsidRPr="006A178D" w:rsidRDefault="00C53B33" w:rsidP="00C53B33">
      <w:pPr>
        <w:pStyle w:val="ImageCaption"/>
        <w:rPr>
          <w:rFonts w:ascii="Times New Roman" w:hAnsi="Times New Roman" w:cs="Times New Roman"/>
        </w:rPr>
      </w:pPr>
      <w:r w:rsidRPr="006A178D">
        <w:rPr>
          <w:rFonts w:ascii="Times New Roman" w:hAnsi="Times New Roman" w:cs="Times New Roman"/>
        </w:rPr>
        <w:t>Schematic view of a fully dense neural network. Each sequence of affine and non-linear transformations are captured in the function, $</w:t>
      </w:r>
      <w:proofErr w:type="spellStart"/>
      <w:r w:rsidRPr="006A178D">
        <w:rPr>
          <w:rFonts w:ascii="Times New Roman" w:hAnsi="Times New Roman" w:cs="Times New Roman"/>
        </w:rPr>
        <w:t>f_</w:t>
      </w:r>
      <w:proofErr w:type="gramStart"/>
      <w:r w:rsidRPr="006A178D">
        <w:rPr>
          <w:rFonts w:ascii="Times New Roman" w:hAnsi="Times New Roman" w:cs="Times New Roman"/>
        </w:rPr>
        <w:t>i</w:t>
      </w:r>
      <w:proofErr w:type="spellEnd"/>
      <w:r w:rsidRPr="006A178D">
        <w:rPr>
          <w:rFonts w:ascii="Times New Roman" w:hAnsi="Times New Roman" w:cs="Times New Roman"/>
        </w:rPr>
        <w:t>(</w:t>
      </w:r>
      <w:proofErr w:type="gramEnd"/>
      <w:r w:rsidRPr="006A178D">
        <w:rPr>
          <w:rFonts w:ascii="Times New Roman" w:hAnsi="Times New Roman" w:cs="Times New Roman"/>
        </w:rPr>
        <w:t>{\bold x}): {\bold x}^{(i+1)} \</w:t>
      </w:r>
      <w:proofErr w:type="spellStart"/>
      <w:r w:rsidRPr="006A178D">
        <w:rPr>
          <w:rFonts w:ascii="Times New Roman" w:hAnsi="Times New Roman" w:cs="Times New Roman"/>
        </w:rPr>
        <w:t>leftarrow</w:t>
      </w:r>
      <w:proofErr w:type="spellEnd"/>
      <w:r w:rsidRPr="006A178D">
        <w:rPr>
          <w:rFonts w:ascii="Times New Roman" w:hAnsi="Times New Roman" w:cs="Times New Roman"/>
        </w:rPr>
        <w:t xml:space="preserve"> \sigma(\</w:t>
      </w:r>
      <w:proofErr w:type="spellStart"/>
      <w:r w:rsidRPr="006A178D">
        <w:rPr>
          <w:rFonts w:ascii="Times New Roman" w:hAnsi="Times New Roman" w:cs="Times New Roman"/>
        </w:rPr>
        <w:t>boldsymbol</w:t>
      </w:r>
      <w:proofErr w:type="spellEnd"/>
      <w:r w:rsidRPr="006A178D">
        <w:rPr>
          <w:rFonts w:ascii="Times New Roman" w:hAnsi="Times New Roman" w:cs="Times New Roman"/>
        </w:rPr>
        <w:t>\</w:t>
      </w:r>
      <w:proofErr w:type="spellStart"/>
      <w:r w:rsidRPr="006A178D">
        <w:rPr>
          <w:rFonts w:ascii="Times New Roman" w:hAnsi="Times New Roman" w:cs="Times New Roman"/>
        </w:rPr>
        <w:t>theta_i</w:t>
      </w:r>
      <w:proofErr w:type="spellEnd"/>
      <w:r w:rsidRPr="006A178D">
        <w:rPr>
          <w:rFonts w:ascii="Times New Roman" w:hAnsi="Times New Roman" w:cs="Times New Roman"/>
        </w:rPr>
        <w:t xml:space="preserve"> {\bold x}^{(</w:t>
      </w:r>
      <w:proofErr w:type="spellStart"/>
      <w:r w:rsidRPr="006A178D">
        <w:rPr>
          <w:rFonts w:ascii="Times New Roman" w:hAnsi="Times New Roman" w:cs="Times New Roman"/>
        </w:rPr>
        <w:t>i</w:t>
      </w:r>
      <w:proofErr w:type="spellEnd"/>
      <w:r w:rsidRPr="006A178D">
        <w:rPr>
          <w:rFonts w:ascii="Times New Roman" w:hAnsi="Times New Roman" w:cs="Times New Roman"/>
        </w:rPr>
        <w:t>)})$</w:t>
      </w:r>
    </w:p>
    <w:p w14:paraId="500B4E83"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A typical neural network, as given in (insert neural network reference), is nothing more than an arbitrary function generator, but at present, the network weights </w:t>
      </w:r>
      <w:proofErr w:type="spellStart"/>
      <w:r w:rsidRPr="006A178D">
        <w:rPr>
          <w:rFonts w:ascii="Times New Roman" w:hAnsi="Times New Roman" w:cs="Times New Roman"/>
        </w:rPr>
        <w:t>can not</w:t>
      </w:r>
      <w:proofErr w:type="spellEnd"/>
      <w:r w:rsidRPr="006A178D">
        <w:rPr>
          <w:rFonts w:ascii="Times New Roman" w:hAnsi="Times New Roman" w:cs="Times New Roman"/>
        </w:rPr>
        <w:t xml:space="preserve"> map back to analytic forms that capture and describe the underlying physics. There are, however, many such mappings through polynomial series expansions (possible reference to other polynomial series expansion applications?). We hypothesize that the physics of a process can be extracted by fitting the polynomial expansions of known physical relationships to the polynomial coefficients of a polynomial series expansion.</w:t>
      </w:r>
      <w:r w:rsidRPr="006A178D">
        <w:rPr>
          <w:rFonts w:ascii="Times New Roman" w:hAnsi="Times New Roman" w:cs="Times New Roman"/>
        </w:rPr>
        <w:br/>
        <w:t xml:space="preserve">The first step is to obtain an activation generating function for the chosen activation function in the neural network. There </w:t>
      </w:r>
      <w:proofErr w:type="gramStart"/>
      <w:r w:rsidRPr="006A178D">
        <w:rPr>
          <w:rFonts w:ascii="Times New Roman" w:hAnsi="Times New Roman" w:cs="Times New Roman"/>
        </w:rPr>
        <w:t>exists</w:t>
      </w:r>
      <w:proofErr w:type="gramEnd"/>
      <w:r w:rsidRPr="006A178D">
        <w:rPr>
          <w:rFonts w:ascii="Times New Roman" w:hAnsi="Times New Roman" w:cs="Times New Roman"/>
        </w:rPr>
        <w:t xml:space="preserve"> many potential options for choosing an activation function such as </w:t>
      </w:r>
      <w:proofErr w:type="spellStart"/>
      <w:r w:rsidRPr="006A178D">
        <w:rPr>
          <w:rFonts w:ascii="Times New Roman" w:hAnsi="Times New Roman" w:cs="Times New Roman"/>
        </w:rPr>
        <w:t>softplus</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softmax</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(rectified linear units), and logistic sigmoid. The details of the derivations for the generating functions of these common activation functions can be found in the Appendix. The generating function for the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is dependent on both the input variables and the network weights. Although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(rectified linear units) have become a more common activation function, its discontinuity at </w:t>
      </w:r>
      <m:oMath>
        <m:r>
          <w:rPr>
            <w:rFonts w:ascii="Cambria Math" w:hAnsi="Cambria Math" w:cs="Times New Roman"/>
          </w:rPr>
          <m:t>x=0</m:t>
        </m:r>
      </m:oMath>
      <w:r w:rsidRPr="006A178D">
        <w:rPr>
          <w:rFonts w:ascii="Times New Roman" w:hAnsi="Times New Roman" w:cs="Times New Roman"/>
        </w:rPr>
        <w:t xml:space="preserve"> requires an infinite series to fully capture the behavior at this transition. Note: add more pros and cons about each of the common activation functions if necessary</w:t>
      </w:r>
    </w:p>
    <w:p w14:paraId="5CCFD600" w14:textId="77777777" w:rsidR="00C53B33" w:rsidRPr="006A178D" w:rsidRDefault="00C53B33" w:rsidP="00C53B33">
      <w:pPr>
        <w:rPr>
          <w:b/>
          <w:bCs/>
          <w:sz w:val="24"/>
          <w:szCs w:val="24"/>
        </w:rPr>
      </w:pPr>
      <w:bookmarkStart w:id="181" w:name="X7648245c8bf698374cd9f2be92b29decf9f522f"/>
      <w:r w:rsidRPr="006A178D">
        <w:rPr>
          <w:b/>
          <w:bCs/>
          <w:sz w:val="24"/>
          <w:szCs w:val="24"/>
        </w:rPr>
        <w:t>Iterative Determination of ANN Series Expansion Coefficients</w:t>
      </w:r>
      <w:bookmarkEnd w:id="181"/>
    </w:p>
    <w:p w14:paraId="2C5192B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Any series expansion description of a deep neural network, which is necessarily multilayered, requires </w:t>
      </w:r>
      <w:proofErr w:type="spellStart"/>
      <w:r w:rsidRPr="006A178D">
        <w:rPr>
          <w:rFonts w:ascii="Times New Roman" w:hAnsi="Times New Roman" w:cs="Times New Roman"/>
        </w:rPr>
        <w:t>a</w:t>
      </w:r>
      <w:proofErr w:type="spellEnd"/>
      <w:r w:rsidRPr="006A178D">
        <w:rPr>
          <w:rFonts w:ascii="Times New Roman" w:hAnsi="Times New Roman" w:cs="Times New Roman"/>
        </w:rPr>
        <w:t xml:space="preserve"> explicit generating function for the coefficients of each layer; a generating function that is a function only of the coefficients of the previous layer and the coefficient generating function of the series expansion of the current layer’s activation function.</w:t>
      </w:r>
    </w:p>
    <w:p w14:paraId="50776D92"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A derivation for the polynomial expansion coefficient generating function for vector-valued function (layer 1 to layer 2) is presented below, which is an extension of a scalar expansion, provided in </w:t>
      </w:r>
      <w:hyperlink w:anchor="appendix">
        <w:r w:rsidRPr="006A178D">
          <w:rPr>
            <w:rStyle w:val="Hyperlink"/>
            <w:rFonts w:ascii="Times New Roman" w:hAnsi="Times New Roman" w:cs="Times New Roman"/>
          </w:rPr>
          <w:t>[appendix]</w:t>
        </w:r>
      </w:hyperlink>
      <w:r w:rsidRPr="006A178D">
        <w:rPr>
          <w:rFonts w:ascii="Times New Roman" w:hAnsi="Times New Roman" w:cs="Times New Roman"/>
        </w:rPr>
        <w:t>.</w:t>
      </w:r>
    </w:p>
    <w:p w14:paraId="10B35F1F" w14:textId="77777777" w:rsidR="00C53B33" w:rsidRPr="006A178D" w:rsidRDefault="00C53B33" w:rsidP="00C53B33">
      <w:pPr>
        <w:rPr>
          <w:b/>
          <w:bCs/>
          <w:sz w:val="24"/>
          <w:szCs w:val="24"/>
        </w:rPr>
      </w:pPr>
      <w:r w:rsidRPr="006A178D">
        <w:rPr>
          <w:b/>
          <w:bCs/>
          <w:sz w:val="24"/>
          <w:szCs w:val="24"/>
        </w:rPr>
        <w:t>Polynomial Expansion of a Vector Layer</w:t>
      </w:r>
    </w:p>
    <w:p w14:paraId="4C54DD0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We can represent the recursive structure of an ANN as a series of transformations on a </w:t>
      </w:r>
      <w:proofErr w:type="gramStart"/>
      <w:r w:rsidRPr="006A178D">
        <w:rPr>
          <w:rFonts w:ascii="Times New Roman" w:hAnsi="Times New Roman" w:cs="Times New Roman"/>
        </w:rPr>
        <w:t>particular power</w:t>
      </w:r>
      <w:proofErr w:type="gramEnd"/>
      <w:r w:rsidRPr="006A178D">
        <w:rPr>
          <w:rFonts w:ascii="Times New Roman" w:hAnsi="Times New Roman" w:cs="Times New Roman"/>
        </w:rPr>
        <w:t xml:space="preserve"> series. Using this method, we </w:t>
      </w:r>
      <w:proofErr w:type="gramStart"/>
      <w:r w:rsidRPr="006A178D">
        <w:rPr>
          <w:rFonts w:ascii="Times New Roman" w:hAnsi="Times New Roman" w:cs="Times New Roman"/>
        </w:rPr>
        <w:t>are able to</w:t>
      </w:r>
      <w:proofErr w:type="gramEnd"/>
      <w:r w:rsidRPr="006A178D">
        <w:rPr>
          <w:rFonts w:ascii="Times New Roman" w:hAnsi="Times New Roman" w:cs="Times New Roman"/>
        </w:rPr>
        <w:t xml:space="preserve"> write an algorithm that will compute the coefficients of a power series determined by some ANN up to an arbitrary order of approximation.</w:t>
      </w:r>
      <w:r w:rsidRPr="006A178D">
        <w:rPr>
          <w:rFonts w:ascii="Times New Roman" w:hAnsi="Times New Roman" w:cs="Times New Roman"/>
        </w:rPr>
        <w:br/>
        <w:t xml:space="preserve">Here, we give a derivation of the generalized method applicable to any feed-forward ANN. We present a special case of this derivation where each layer of the ANN has a single neuron in Section </w:t>
      </w:r>
      <w:hyperlink w:anchor="sec:polynomial series scalar">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sec:polynomial</w:t>
        </w:r>
        <w:proofErr w:type="spellEnd"/>
        <w:r w:rsidRPr="006A178D">
          <w:rPr>
            <w:rStyle w:val="Hyperlink"/>
            <w:rFonts w:ascii="Times New Roman" w:hAnsi="Times New Roman" w:cs="Times New Roman"/>
          </w:rPr>
          <w:t xml:space="preserve"> series scalar]</w:t>
        </w:r>
      </w:hyperlink>
      <w:r w:rsidRPr="006A178D">
        <w:rPr>
          <w:rFonts w:ascii="Times New Roman" w:hAnsi="Times New Roman" w:cs="Times New Roman"/>
        </w:rPr>
        <w:t>.</w:t>
      </w:r>
    </w:p>
    <w:p w14:paraId="6EAF9122"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lastRenderedPageBreak/>
        <w:t xml:space="preserve"> For the sake of illustration, we present the next derivation in terms of a simplified ANN with one neuron in each layer. For the treatment of a </w:t>
      </w:r>
      <w:proofErr w:type="spellStart"/>
      <w:r w:rsidRPr="006A178D">
        <w:rPr>
          <w:rFonts w:ascii="Times New Roman" w:hAnsi="Times New Roman" w:cs="Times New Roman"/>
        </w:rPr>
        <w:t>unsimplified</w:t>
      </w:r>
      <w:proofErr w:type="spellEnd"/>
      <w:r w:rsidRPr="006A178D">
        <w:rPr>
          <w:rFonts w:ascii="Times New Roman" w:hAnsi="Times New Roman" w:cs="Times New Roman"/>
        </w:rPr>
        <w:t xml:space="preserve"> ANN, see Appendix.</w:t>
      </w:r>
    </w:p>
    <w:p w14:paraId="605FA568" w14:textId="77777777" w:rsidR="00C53B33" w:rsidRPr="006A178D" w:rsidRDefault="00C53B33" w:rsidP="00C53B33">
      <w:pPr>
        <w:rPr>
          <w:b/>
          <w:bCs/>
          <w:sz w:val="24"/>
          <w:szCs w:val="24"/>
        </w:rPr>
      </w:pPr>
      <w:bookmarkStart w:id="182" w:name="notation"/>
      <w:r w:rsidRPr="006A178D">
        <w:rPr>
          <w:b/>
          <w:bCs/>
          <w:sz w:val="24"/>
          <w:szCs w:val="24"/>
        </w:rPr>
        <w:t>Notation</w:t>
      </w:r>
      <w:bookmarkEnd w:id="182"/>
    </w:p>
    <w:p w14:paraId="505981E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Suppose that </w:t>
      </w:r>
      <m:oMath>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r>
          <w:rPr>
            <w:rFonts w:ascii="Cambria Math" w:hAnsi="Cambria Math" w:cs="Times New Roman"/>
          </w:rPr>
          <m:t>,(d∈</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m:t>
            </m:r>
          </m:sup>
        </m:sSup>
        <m:r>
          <w:rPr>
            <w:rFonts w:ascii="Cambria Math" w:hAnsi="Cambria Math" w:cs="Times New Roman"/>
          </w:rPr>
          <m:t>,(c∈</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Θ</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c×d</m:t>
            </m:r>
          </m:sup>
        </m:sSup>
      </m:oMath>
      <w:r w:rsidRPr="006A178D">
        <w:rPr>
          <w:rFonts w:ascii="Times New Roman" w:hAnsi="Times New Roman" w:cs="Times New Roman"/>
        </w:rPr>
        <w:t xml:space="preserve"> is a matrix, and </w:t>
      </w:r>
      <m:oMath>
        <m:r>
          <w:rPr>
            <w:rFonts w:ascii="Cambria Math" w:hAnsi="Cambria Math" w:cs="Times New Roman"/>
          </w:rPr>
          <m:t>σ:</m:t>
        </m:r>
        <m:r>
          <m:rPr>
            <m:scr m:val="double-struck"/>
            <m:sty m:val="p"/>
          </m:rPr>
          <w:rPr>
            <w:rFonts w:ascii="Cambria Math" w:hAnsi="Cambria Math" w:cs="Times New Roman"/>
          </w:rPr>
          <m:t>R</m:t>
        </m:r>
        <m:r>
          <w:rPr>
            <w:rFonts w:ascii="Cambria Math" w:hAnsi="Cambria Math" w:cs="Times New Roman"/>
          </w:rPr>
          <m:t>→</m:t>
        </m:r>
        <m:r>
          <m:rPr>
            <m:scr m:val="double-struck"/>
            <m:sty m:val="p"/>
          </m:rPr>
          <w:rPr>
            <w:rFonts w:ascii="Cambria Math" w:hAnsi="Cambria Math" w:cs="Times New Roman"/>
          </w:rPr>
          <m:t>R</m:t>
        </m:r>
      </m:oMath>
      <w:r w:rsidRPr="006A178D">
        <w:rPr>
          <w:rFonts w:ascii="Times New Roman" w:hAnsi="Times New Roman" w:cs="Times New Roman"/>
        </w:rPr>
        <w:t xml:space="preserve"> is an analytic function. Since </w:t>
      </w:r>
      <m:oMath>
        <m:r>
          <w:rPr>
            <w:rFonts w:ascii="Cambria Math" w:hAnsi="Cambria Math" w:cs="Times New Roman"/>
          </w:rPr>
          <m:t>σ</m:t>
        </m:r>
      </m:oMath>
      <w:r w:rsidRPr="006A178D">
        <w:rPr>
          <w:rFonts w:ascii="Times New Roman" w:hAnsi="Times New Roman" w:cs="Times New Roman"/>
        </w:rPr>
        <w:t xml:space="preserve"> is analytic, it can be represented as</w:t>
      </w:r>
    </w:p>
    <w:p w14:paraId="14D8CC04"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σ(x)</m:t>
                </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r>
                  <w:rPr>
                    <w:rFonts w:ascii="Cambria Math" w:hAnsi="Cambria Math" w:cs="Times New Roman"/>
                  </w:rPr>
                  <m:t>.</m:t>
                </m:r>
              </m:e>
            </m:mr>
          </m:m>
        </m:oMath>
      </m:oMathPara>
    </w:p>
    <w:p w14:paraId="5C17742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Suppose that we can represent each entry of </w:t>
      </w:r>
      <m:oMath>
        <m:r>
          <m:rPr>
            <m:sty m:val="b"/>
          </m:rPr>
          <w:rPr>
            <w:rFonts w:ascii="Cambria Math" w:hAnsi="Cambria Math" w:cs="Times New Roman"/>
          </w:rPr>
          <m:t>x</m:t>
        </m:r>
      </m:oMath>
      <w:r w:rsidRPr="006A178D">
        <w:rPr>
          <w:rFonts w:ascii="Times New Roman" w:hAnsi="Times New Roman" w:cs="Times New Roman"/>
        </w:rPr>
        <w:t xml:space="preserve"> as a power series of the entries of a vector </w:t>
      </w:r>
      <m:oMath>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w</m:t>
            </m:r>
          </m:sup>
        </m:sSup>
        <m:r>
          <w:rPr>
            <w:rFonts w:ascii="Cambria Math" w:hAnsi="Cambria Math" w:cs="Times New Roman"/>
          </w:rPr>
          <m:t>,(w∈</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where the coefficients are </w:t>
      </w:r>
      <m:oMath>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w:t>
      </w:r>
    </w:p>
    <w:p w14:paraId="0AD070BD"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=1,⋯,d,</m:t>
                </m:r>
              </m:e>
            </m:mr>
            <m:m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0,0,⋯,0</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2,1,⋯,0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2,0,⋯,1</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(i)</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2</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r>
                  <w:rPr>
                    <w:rFonts w:ascii="Cambria Math" w:hAnsi="Cambria Math" w:cs="Times New Roman"/>
                  </w:rPr>
                  <m:t>.</m:t>
                </m:r>
              </m:e>
            </m:mr>
          </m:m>
        </m:oMath>
      </m:oMathPara>
    </w:p>
    <w:p w14:paraId="7981B156"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Finally, suppose that we have the relation</w:t>
      </w:r>
    </w:p>
    <w:p w14:paraId="7F7D36A9" w14:textId="77777777" w:rsidR="00C53B33" w:rsidRPr="006A178D" w:rsidRDefault="00C53B33" w:rsidP="00C53B33">
      <w:pPr>
        <w:pStyle w:val="BodyText"/>
        <w:rPr>
          <w:rFonts w:ascii="Times New Roman" w:hAnsi="Times New Roman" w:cs="Times New Roman"/>
        </w:rPr>
      </w:pPr>
      <m:oMathPara>
        <m:oMathParaPr>
          <m:jc m:val="center"/>
        </m:oMathParaPr>
        <m:oMath>
          <m:r>
            <m:rPr>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oMath>
      </m:oMathPara>
    </w:p>
    <w:p w14:paraId="01A6EC81"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r>
          <w:rPr>
            <w:rFonts w:ascii="Cambria Math" w:hAnsi="Cambria Math" w:cs="Times New Roman"/>
          </w:rPr>
          <m:t>σ</m:t>
        </m:r>
      </m:oMath>
      <w:r w:rsidRPr="006A178D">
        <w:rPr>
          <w:rFonts w:ascii="Times New Roman" w:hAnsi="Times New Roman" w:cs="Times New Roman"/>
        </w:rPr>
        <w:t xml:space="preserve"> is being applied </w:t>
      </w:r>
      <w:proofErr w:type="gramStart"/>
      <w:r w:rsidRPr="006A178D">
        <w:rPr>
          <w:rFonts w:ascii="Times New Roman" w:hAnsi="Times New Roman" w:cs="Times New Roman"/>
        </w:rPr>
        <w:t>element-wise</w:t>
      </w:r>
      <w:proofErr w:type="gramEnd"/>
      <w:r w:rsidRPr="006A178D">
        <w:rPr>
          <w:rFonts w:ascii="Times New Roman" w:hAnsi="Times New Roman" w:cs="Times New Roman"/>
        </w:rPr>
        <w:t xml:space="preserve"> to a vector.</w:t>
      </w:r>
      <w:r w:rsidRPr="006A178D">
        <w:rPr>
          <w:rFonts w:ascii="Times New Roman" w:hAnsi="Times New Roman" w:cs="Times New Roman"/>
        </w:rPr>
        <w:br/>
        <w:t xml:space="preserve">Similar to the scalar case, this represents a multi-neuron layer of an ANN with input </w:t>
      </w:r>
      <m:oMath>
        <m:r>
          <m:rPr>
            <m:sty m:val="b"/>
          </m:rPr>
          <w:rPr>
            <w:rFonts w:ascii="Cambria Math" w:hAnsi="Cambria Math" w:cs="Times New Roman"/>
          </w:rPr>
          <m:t>x</m:t>
        </m:r>
      </m:oMath>
      <w:r w:rsidRPr="006A178D">
        <w:rPr>
          <w:rFonts w:ascii="Times New Roman" w:hAnsi="Times New Roman" w:cs="Times New Roman"/>
        </w:rPr>
        <w:t xml:space="preserve">, weights </w:t>
      </w:r>
      <m:oMath>
        <m:r>
          <m:rPr>
            <m:sty m:val="b"/>
          </m:rPr>
          <w:rPr>
            <w:rFonts w:ascii="Cambria Math" w:hAnsi="Cambria Math" w:cs="Times New Roman"/>
          </w:rPr>
          <m:t>θ</m:t>
        </m:r>
      </m:oMath>
      <w:r w:rsidRPr="006A178D">
        <w:rPr>
          <w:rFonts w:ascii="Times New Roman" w:hAnsi="Times New Roman" w:cs="Times New Roman"/>
        </w:rPr>
        <w:t xml:space="preserve">, output </w:t>
      </w:r>
      <m:oMath>
        <m:r>
          <m:rPr>
            <m:sty m:val="b"/>
          </m:rPr>
          <w:rPr>
            <w:rFonts w:ascii="Cambria Math" w:hAnsi="Cambria Math" w:cs="Times New Roman"/>
          </w:rPr>
          <m:t>y</m:t>
        </m:r>
      </m:oMath>
      <w:r w:rsidRPr="006A178D">
        <w:rPr>
          <w:rFonts w:ascii="Times New Roman" w:hAnsi="Times New Roman" w:cs="Times New Roman"/>
        </w:rPr>
        <w:t xml:space="preserve">, and activation </w:t>
      </w:r>
      <m:oMath>
        <m:r>
          <w:rPr>
            <w:rFonts w:ascii="Cambria Math" w:hAnsi="Cambria Math" w:cs="Times New Roman"/>
          </w:rPr>
          <m:t>σ</m:t>
        </m:r>
      </m:oMath>
      <w:r w:rsidRPr="006A178D">
        <w:rPr>
          <w:rFonts w:ascii="Times New Roman" w:hAnsi="Times New Roman" w:cs="Times New Roman"/>
        </w:rPr>
        <w:t xml:space="preserve">. The value of </w:t>
      </w:r>
      <m:oMath>
        <m:r>
          <w:rPr>
            <w:rFonts w:ascii="Cambria Math" w:hAnsi="Cambria Math" w:cs="Times New Roman"/>
          </w:rPr>
          <m:t>z</m:t>
        </m:r>
      </m:oMath>
      <w:r w:rsidRPr="006A178D">
        <w:rPr>
          <w:rFonts w:ascii="Times New Roman" w:hAnsi="Times New Roman" w:cs="Times New Roman"/>
        </w:rPr>
        <w:t xml:space="preserve"> can be interpreted as the input to the entire ANN.</w:t>
      </w:r>
    </w:p>
    <w:p w14:paraId="7BCBD51F" w14:textId="77777777" w:rsidR="00C53B33" w:rsidRPr="006A178D" w:rsidRDefault="00C53B33" w:rsidP="00C53B33">
      <w:pPr>
        <w:rPr>
          <w:b/>
          <w:bCs/>
          <w:sz w:val="24"/>
          <w:szCs w:val="24"/>
        </w:rPr>
      </w:pPr>
      <w:bookmarkStart w:id="183" w:name="objective"/>
      <w:r w:rsidRPr="006A178D">
        <w:rPr>
          <w:b/>
          <w:bCs/>
          <w:sz w:val="24"/>
          <w:szCs w:val="24"/>
        </w:rPr>
        <w:t>Objective</w:t>
      </w:r>
      <w:bookmarkEnd w:id="183"/>
    </w:p>
    <w:p w14:paraId="55BBF24F" w14:textId="570C2025"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Similarly, just as each entry of </w:t>
      </w:r>
      <m:oMath>
        <m:r>
          <m:rPr>
            <m:sty m:val="b"/>
          </m:rPr>
          <w:rPr>
            <w:rFonts w:ascii="Cambria Math" w:hAnsi="Cambria Math" w:cs="Times New Roman"/>
          </w:rPr>
          <m:t>x</m:t>
        </m:r>
      </m:oMath>
      <w:r w:rsidRPr="006A178D">
        <w:rPr>
          <w:rFonts w:ascii="Times New Roman" w:hAnsi="Times New Roman" w:cs="Times New Roman"/>
        </w:rPr>
        <w:t xml:space="preserve"> can be represented as a power series, the same can be done for </w:t>
      </w:r>
      <m:oMath>
        <m:r>
          <m:rPr>
            <m:sty m:val="b"/>
          </m:rPr>
          <w:rPr>
            <w:rFonts w:ascii="Cambria Math" w:hAnsi="Cambria Math" w:cs="Times New Roman"/>
          </w:rPr>
          <m:t>y</m:t>
        </m:r>
      </m:oMath>
      <w:r w:rsidRPr="006A178D">
        <w:rPr>
          <w:rFonts w:ascii="Times New Roman" w:hAnsi="Times New Roman" w:cs="Times New Roman"/>
        </w:rPr>
        <w:t xml:space="preserve">, where the coefficients are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Rewriting Equation (</w:t>
      </w:r>
      <w:hyperlink w:anchor="eqn:vector layer rel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relation]</w:t>
        </w:r>
      </w:hyperlink>
      <w:r w:rsidRPr="006A178D">
        <w:rPr>
          <w:rFonts w:ascii="Times New Roman" w:hAnsi="Times New Roman" w:cs="Times New Roman"/>
        </w:rPr>
        <w:t>) in terms of Equations (</w:t>
      </w:r>
      <w:hyperlink w:anchor="eqn:vector layer activ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activation]</w:t>
        </w:r>
      </w:hyperlink>
      <w:r w:rsidRPr="006A178D">
        <w:rPr>
          <w:rFonts w:ascii="Times New Roman" w:hAnsi="Times New Roman" w:cs="Times New Roman"/>
        </w:rPr>
        <w:t>) and (</w:t>
      </w:r>
      <w:hyperlink w:anchor="eqn:vector x series">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x series]</w:t>
        </w:r>
      </w:hyperlink>
      <w:r w:rsidRPr="006A178D">
        <w:rPr>
          <w:rFonts w:ascii="Times New Roman" w:hAnsi="Times New Roman" w:cs="Times New Roman"/>
        </w:rPr>
        <w:t>), we obtain</w:t>
      </w:r>
    </w:p>
    <w:p w14:paraId="264BA33B"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=1,⋯,c,</m:t>
                </m:r>
              </m:e>
            </m:m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e>
                <m:r>
                  <w:rPr>
                    <w:rFonts w:ascii="Cambria Math" w:hAnsi="Cambria Math" w:cs="Times New Roman"/>
                  </w:rPr>
                  <m:t>=</m:t>
                </m:r>
                <m:sSub>
                  <m:sSubPr>
                    <m:ctrlPr>
                      <w:rPr>
                        <w:rFonts w:ascii="Cambria Math" w:hAnsi="Cambria Math" w:cs="Times New Roman"/>
                      </w:rPr>
                    </m:ctrlPr>
                  </m:sSubPr>
                  <m:e>
                    <m:d>
                      <m:dPr>
                        <m:begChr m:val="["/>
                        <m:endChr m:val="]"/>
                        <m:ctrlPr>
                          <w:rPr>
                            <w:rFonts w:ascii="Cambria Math" w:hAnsi="Cambria Math" w:cs="Times New Roman"/>
                          </w:rPr>
                        </m:ctrlPr>
                      </m:dPr>
                      <m:e>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e>
                    </m:d>
                  </m:e>
                  <m:sub>
                    <m:r>
                      <w:rPr>
                        <w:rFonts w:ascii="Cambria Math" w:hAnsi="Cambria Math" w:cs="Times New Roman"/>
                      </w:rPr>
                      <m:t>i</m:t>
                    </m:r>
                  </m:sub>
                </m:sSub>
              </m:e>
            </m:mr>
            <m:mr>
              <m:e/>
              <m:e>
                <m:r>
                  <w:rPr>
                    <w:rFonts w:ascii="Cambria Math" w:hAnsi="Cambria Math" w:cs="Times New Roman"/>
                  </w:rPr>
                  <m:t>=σ(</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e>
                        </m:d>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r>
                              <w:rPr>
                                <w:rFonts w:ascii="Cambria Math" w:hAnsi="Cambria Math" w:cs="Times New Roman"/>
                              </w:rPr>
                              <m:t>(</m:t>
                            </m:r>
                          </m:e>
                        </m:nary>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e>
                    </m:d>
                  </m:e>
                </m:d>
                <m:r>
                  <w:rPr>
                    <w:rFonts w:ascii="Cambria Math" w:hAnsi="Cambria Math" w:cs="Times New Roman"/>
                  </w:rPr>
                  <m:t>.</m:t>
                </m:r>
              </m:e>
            </m:mr>
          </m:m>
        </m:oMath>
      </m:oMathPara>
    </w:p>
    <w:p w14:paraId="3EC1E2CE"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r>
          <m:rPr>
            <m:sty m:val="b"/>
          </m:rPr>
          <w:rPr>
            <w:rFonts w:ascii="Cambria Math" w:hAnsi="Cambria Math" w:cs="Times New Roman"/>
          </w:rPr>
          <m:t>L</m:t>
        </m:r>
      </m:oMath>
      <w:r w:rsidRPr="006A178D">
        <w:rPr>
          <w:rFonts w:ascii="Times New Roman" w:hAnsi="Times New Roman" w:cs="Times New Roman"/>
        </w:rPr>
        <w:t xml:space="preserve"> is a collection of non-negative integers that are indices such </w:t>
      </w:r>
      <w:proofErr w:type="gramStart"/>
      <w:r w:rsidRPr="006A178D">
        <w:rPr>
          <w:rFonts w:ascii="Times New Roman" w:hAnsi="Times New Roman" w:cs="Times New Roman"/>
        </w:rPr>
        <w:t>that</w:t>
      </w:r>
      <w:proofErr w:type="gramEnd"/>
    </w:p>
    <w:p w14:paraId="2F26C08B"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m:rPr>
                    <m:sty m:val="b"/>
                  </m:rPr>
                  <w:rPr>
                    <w:rFonts w:ascii="Cambria Math" w:hAnsi="Cambria Math" w:cs="Times New Roman"/>
                  </w:rPr>
                  <m:t>L</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0,⋯,0</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e>
            </m:mr>
            <m:mr>
              <m:e/>
              <m:e>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e>
            </m:mr>
            <m:mr>
              <m:e/>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r>
                  <w:rPr>
                    <w:rFonts w:ascii="Cambria Math" w:hAnsi="Cambria Math" w:cs="Times New Roman"/>
                  </w:rPr>
                  <m:t>=</m:t>
                </m:r>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den>
                    </m:f>
                  </m:e>
                </m:d>
                <m:r>
                  <w:rPr>
                    <w:rFonts w:ascii="Cambria Math" w:hAnsi="Cambria Math" w:cs="Times New Roman"/>
                  </w:rPr>
                  <m:t>.</m:t>
                </m:r>
              </m:e>
            </m:mr>
          </m:m>
        </m:oMath>
      </m:oMathPara>
    </w:p>
    <w:p w14:paraId="7CB567D0" w14:textId="77777777" w:rsidR="00C53B33" w:rsidRPr="006A178D" w:rsidRDefault="00C53B33" w:rsidP="00C53B33">
      <w:pPr>
        <w:rPr>
          <w:b/>
          <w:bCs/>
          <w:sz w:val="24"/>
          <w:szCs w:val="24"/>
        </w:rPr>
      </w:pPr>
      <w:bookmarkStart w:id="184" w:name="coefficient-extraction"/>
      <w:r w:rsidRPr="006A178D">
        <w:rPr>
          <w:b/>
          <w:bCs/>
          <w:sz w:val="24"/>
          <w:szCs w:val="24"/>
        </w:rPr>
        <w:t>Coefficient Extraction</w:t>
      </w:r>
      <w:bookmarkEnd w:id="184"/>
    </w:p>
    <w:p w14:paraId="565C962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To find the coefficients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xml:space="preserve"> from Equation (</w:t>
      </w:r>
      <w:hyperlink w:anchor="eqn:vecto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xml:space="preserve">), we must find terms satisfying index constraints and power constraints. </w:t>
      </w:r>
      <w:proofErr w:type="gramStart"/>
      <w:r w:rsidRPr="006A178D">
        <w:rPr>
          <w:rFonts w:ascii="Times New Roman" w:hAnsi="Times New Roman" w:cs="Times New Roman"/>
        </w:rPr>
        <w:t>Similar to</w:t>
      </w:r>
      <w:proofErr w:type="gramEnd"/>
      <w:r w:rsidRPr="006A178D">
        <w:rPr>
          <w:rFonts w:ascii="Times New Roman" w:hAnsi="Times New Roman" w:cs="Times New Roman"/>
        </w:rPr>
        <w:t xml:space="preserve"> a scalar layer expansion, the power constraints can be simplified as given in the Appendix. If a collection of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oMath>
      <w:r w:rsidRPr="006A178D">
        <w:rPr>
          <w:rFonts w:ascii="Times New Roman" w:hAnsi="Times New Roman" w:cs="Times New Roman"/>
        </w:rPr>
        <w:t xml:space="preserve"> and </w:t>
      </w:r>
      <m:oMath>
        <m:r>
          <m:rPr>
            <m:sty m:val="b"/>
          </m:rPr>
          <w:rPr>
            <w:rFonts w:ascii="Cambria Math" w:hAnsi="Cambria Math" w:cs="Times New Roman"/>
          </w:rPr>
          <m:t>L</m:t>
        </m:r>
      </m:oMath>
      <w:r w:rsidRPr="006A178D">
        <w:rPr>
          <w:rFonts w:ascii="Times New Roman" w:hAnsi="Times New Roman" w:cs="Times New Roman"/>
        </w:rPr>
        <w:t xml:space="preserve"> satisfy </w:t>
      </w:r>
      <w:proofErr w:type="gramStart"/>
      <w:r w:rsidRPr="006A178D">
        <w:rPr>
          <w:rFonts w:ascii="Times New Roman" w:hAnsi="Times New Roman" w:cs="Times New Roman"/>
        </w:rPr>
        <w:t>all of</w:t>
      </w:r>
      <w:proofErr w:type="gramEnd"/>
      <w:r w:rsidRPr="006A178D">
        <w:rPr>
          <w:rFonts w:ascii="Times New Roman" w:hAnsi="Times New Roman" w:cs="Times New Roman"/>
        </w:rPr>
        <w:t xml:space="preserve"> these constraints, then the value</w:t>
      </w:r>
    </w:p>
    <w:p w14:paraId="38F9AFFC"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5DE13182"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may be pulled out to the sum of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In concise terms we have derived</w:t>
      </w:r>
    </w:p>
    <w:p w14:paraId="233535B3" w14:textId="77777777" w:rsidR="00C53B33" w:rsidRPr="006A178D" w:rsidRDefault="00146417" w:rsidP="00C53B33">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mr>
                <m:mr>
                  <m:e>
                    <m:r>
                      <w:rPr>
                        <w:rFonts w:ascii="Cambria Math" w:hAnsi="Cambria Math" w:cs="Times New Roman"/>
                      </w:rPr>
                      <m:t>⋮</m:t>
                    </m:r>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4B59D5F7"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The only issue is that of finding solutions to the index and power constraints.</w:t>
      </w:r>
    </w:p>
    <w:p w14:paraId="508D2C23" w14:textId="77777777" w:rsidR="00C53B33" w:rsidRPr="006A178D" w:rsidRDefault="00C53B33" w:rsidP="00C53B33">
      <w:pPr>
        <w:pStyle w:val="BodyText"/>
        <w:rPr>
          <w:rFonts w:ascii="Times New Roman" w:hAnsi="Times New Roman" w:cs="Times New Roman"/>
        </w:rPr>
      </w:pPr>
    </w:p>
    <w:p w14:paraId="56E4C12B" w14:textId="14BDA07C"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Suppose that </w:t>
      </w:r>
      <m:oMath>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r>
          <w:rPr>
            <w:rFonts w:ascii="Cambria Math" w:hAnsi="Cambria Math" w:cs="Times New Roman"/>
          </w:rPr>
          <m:t>,(d∈</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m:t>
            </m:r>
          </m:sup>
        </m:sSup>
        <m:r>
          <w:rPr>
            <w:rFonts w:ascii="Cambria Math" w:hAnsi="Cambria Math" w:cs="Times New Roman"/>
          </w:rPr>
          <m:t>,(c∈</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Θ</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c×d</m:t>
            </m:r>
          </m:sup>
        </m:sSup>
      </m:oMath>
      <w:r w:rsidRPr="006A178D">
        <w:rPr>
          <w:rFonts w:ascii="Times New Roman" w:hAnsi="Times New Roman" w:cs="Times New Roman"/>
        </w:rPr>
        <w:t xml:space="preserve"> is a matrix, and </w:t>
      </w:r>
      <m:oMath>
        <m:r>
          <w:rPr>
            <w:rFonts w:ascii="Cambria Math" w:hAnsi="Cambria Math" w:cs="Times New Roman"/>
          </w:rPr>
          <m:t>σ:</m:t>
        </m:r>
        <m:r>
          <m:rPr>
            <m:scr m:val="double-struck"/>
            <m:sty m:val="p"/>
          </m:rPr>
          <w:rPr>
            <w:rFonts w:ascii="Cambria Math" w:hAnsi="Cambria Math" w:cs="Times New Roman"/>
          </w:rPr>
          <m:t>R</m:t>
        </m:r>
        <m:r>
          <w:rPr>
            <w:rFonts w:ascii="Cambria Math" w:hAnsi="Cambria Math" w:cs="Times New Roman"/>
          </w:rPr>
          <m:t>→</m:t>
        </m:r>
        <m:r>
          <m:rPr>
            <m:scr m:val="double-struck"/>
            <m:sty m:val="p"/>
          </m:rPr>
          <w:rPr>
            <w:rFonts w:ascii="Cambria Math" w:hAnsi="Cambria Math" w:cs="Times New Roman"/>
          </w:rPr>
          <m:t>R</m:t>
        </m:r>
      </m:oMath>
      <w:r w:rsidRPr="006A178D">
        <w:rPr>
          <w:rFonts w:ascii="Times New Roman" w:hAnsi="Times New Roman" w:cs="Times New Roman"/>
        </w:rPr>
        <w:t xml:space="preserve"> is an analytic function. Since </w:t>
      </w:r>
      <m:oMath>
        <m:r>
          <w:rPr>
            <w:rFonts w:ascii="Cambria Math" w:hAnsi="Cambria Math" w:cs="Times New Roman"/>
          </w:rPr>
          <m:t>σ</m:t>
        </m:r>
      </m:oMath>
      <w:r w:rsidRPr="006A178D">
        <w:rPr>
          <w:rFonts w:ascii="Times New Roman" w:hAnsi="Times New Roman" w:cs="Times New Roman"/>
        </w:rPr>
        <w:t xml:space="preserve"> is analytic, it can be represented as</w:t>
      </w:r>
    </w:p>
    <w:p w14:paraId="20D37C51"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σ(x)</m:t>
                </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r>
                  <w:rPr>
                    <w:rFonts w:ascii="Cambria Math" w:hAnsi="Cambria Math" w:cs="Times New Roman"/>
                  </w:rPr>
                  <m:t>.</m:t>
                </m:r>
              </m:e>
            </m:mr>
          </m:m>
        </m:oMath>
      </m:oMathPara>
    </w:p>
    <w:p w14:paraId="6C550644"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Suppose that we can represent each entry of </w:t>
      </w:r>
      <m:oMath>
        <m:r>
          <m:rPr>
            <m:sty m:val="b"/>
          </m:rPr>
          <w:rPr>
            <w:rFonts w:ascii="Cambria Math" w:hAnsi="Cambria Math" w:cs="Times New Roman"/>
          </w:rPr>
          <m:t>x</m:t>
        </m:r>
      </m:oMath>
      <w:r w:rsidRPr="006A178D">
        <w:rPr>
          <w:rFonts w:ascii="Times New Roman" w:hAnsi="Times New Roman" w:cs="Times New Roman"/>
        </w:rPr>
        <w:t xml:space="preserve"> as a power series of the entries of a vector </w:t>
      </w:r>
      <m:oMath>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w</m:t>
            </m:r>
          </m:sup>
        </m:sSup>
        <m:r>
          <w:rPr>
            <w:rFonts w:ascii="Cambria Math" w:hAnsi="Cambria Math" w:cs="Times New Roman"/>
          </w:rPr>
          <m:t>,(w∈</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w:t>
      </w:r>
    </w:p>
    <w:p w14:paraId="14DE4C8D"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=1,⋯,d,</m:t>
                </m:r>
              </m:e>
            </m:mr>
            <m:m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0,0,⋯,0</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2,1,⋯,0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2,0,⋯,1</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(i)</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2</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r>
                  <w:rPr>
                    <w:rFonts w:ascii="Cambria Math" w:hAnsi="Cambria Math" w:cs="Times New Roman"/>
                  </w:rPr>
                  <m:t>.</m:t>
                </m:r>
              </m:e>
            </m:mr>
          </m:m>
        </m:oMath>
      </m:oMathPara>
    </w:p>
    <w:p w14:paraId="2F2B7BC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Finally, suppose that we have the relation</w:t>
      </w:r>
    </w:p>
    <w:p w14:paraId="3238C18F" w14:textId="77777777" w:rsidR="00C53B33" w:rsidRPr="006A178D" w:rsidRDefault="00C53B33" w:rsidP="00C53B33">
      <w:pPr>
        <w:pStyle w:val="BodyText"/>
        <w:rPr>
          <w:rFonts w:ascii="Times New Roman" w:hAnsi="Times New Roman" w:cs="Times New Roman"/>
        </w:rPr>
      </w:pPr>
      <m:oMathPara>
        <m:oMathParaPr>
          <m:jc m:val="center"/>
        </m:oMathParaPr>
        <m:oMath>
          <m:r>
            <m:rPr>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oMath>
      </m:oMathPara>
    </w:p>
    <w:p w14:paraId="4666683C"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r>
          <w:rPr>
            <w:rFonts w:ascii="Cambria Math" w:hAnsi="Cambria Math" w:cs="Times New Roman"/>
          </w:rPr>
          <m:t>σ</m:t>
        </m:r>
      </m:oMath>
      <w:r w:rsidRPr="006A178D">
        <w:rPr>
          <w:rFonts w:ascii="Times New Roman" w:hAnsi="Times New Roman" w:cs="Times New Roman"/>
        </w:rPr>
        <w:t xml:space="preserve"> is being applied </w:t>
      </w:r>
      <w:proofErr w:type="gramStart"/>
      <w:r w:rsidRPr="006A178D">
        <w:rPr>
          <w:rFonts w:ascii="Times New Roman" w:hAnsi="Times New Roman" w:cs="Times New Roman"/>
        </w:rPr>
        <w:t>element-wise</w:t>
      </w:r>
      <w:proofErr w:type="gramEnd"/>
      <w:r w:rsidRPr="006A178D">
        <w:rPr>
          <w:rFonts w:ascii="Times New Roman" w:hAnsi="Times New Roman" w:cs="Times New Roman"/>
        </w:rPr>
        <w:t xml:space="preserve"> to a vector.</w:t>
      </w:r>
      <w:r w:rsidRPr="006A178D">
        <w:rPr>
          <w:rFonts w:ascii="Times New Roman" w:hAnsi="Times New Roman" w:cs="Times New Roman"/>
        </w:rPr>
        <w:br/>
        <w:t xml:space="preserve">Similar to the scalar case, this represents a multi-neuron layer of an ANN with input </w:t>
      </w:r>
      <m:oMath>
        <m:r>
          <m:rPr>
            <m:sty m:val="b"/>
          </m:rPr>
          <w:rPr>
            <w:rFonts w:ascii="Cambria Math" w:hAnsi="Cambria Math" w:cs="Times New Roman"/>
          </w:rPr>
          <m:t>x</m:t>
        </m:r>
      </m:oMath>
      <w:r w:rsidRPr="006A178D">
        <w:rPr>
          <w:rFonts w:ascii="Times New Roman" w:hAnsi="Times New Roman" w:cs="Times New Roman"/>
        </w:rPr>
        <w:t xml:space="preserve">, weights </w:t>
      </w:r>
      <m:oMath>
        <m:r>
          <m:rPr>
            <m:sty m:val="b"/>
          </m:rPr>
          <w:rPr>
            <w:rFonts w:ascii="Cambria Math" w:hAnsi="Cambria Math" w:cs="Times New Roman"/>
          </w:rPr>
          <m:t>θ</m:t>
        </m:r>
      </m:oMath>
      <w:r w:rsidRPr="006A178D">
        <w:rPr>
          <w:rFonts w:ascii="Times New Roman" w:hAnsi="Times New Roman" w:cs="Times New Roman"/>
        </w:rPr>
        <w:t xml:space="preserve">, output </w:t>
      </w:r>
      <m:oMath>
        <m:r>
          <m:rPr>
            <m:sty m:val="b"/>
          </m:rPr>
          <w:rPr>
            <w:rFonts w:ascii="Cambria Math" w:hAnsi="Cambria Math" w:cs="Times New Roman"/>
          </w:rPr>
          <m:t>y</m:t>
        </m:r>
      </m:oMath>
      <w:r w:rsidRPr="006A178D">
        <w:rPr>
          <w:rFonts w:ascii="Times New Roman" w:hAnsi="Times New Roman" w:cs="Times New Roman"/>
        </w:rPr>
        <w:t xml:space="preserve">, and activation </w:t>
      </w:r>
      <m:oMath>
        <m:r>
          <w:rPr>
            <w:rFonts w:ascii="Cambria Math" w:hAnsi="Cambria Math" w:cs="Times New Roman"/>
          </w:rPr>
          <m:t>σ</m:t>
        </m:r>
      </m:oMath>
      <w:r w:rsidRPr="006A178D">
        <w:rPr>
          <w:rFonts w:ascii="Times New Roman" w:hAnsi="Times New Roman" w:cs="Times New Roman"/>
        </w:rPr>
        <w:t xml:space="preserve">. The value of </w:t>
      </w:r>
      <m:oMath>
        <m:r>
          <w:rPr>
            <w:rFonts w:ascii="Cambria Math" w:hAnsi="Cambria Math" w:cs="Times New Roman"/>
          </w:rPr>
          <m:t>z</m:t>
        </m:r>
      </m:oMath>
      <w:r w:rsidRPr="006A178D">
        <w:rPr>
          <w:rFonts w:ascii="Times New Roman" w:hAnsi="Times New Roman" w:cs="Times New Roman"/>
        </w:rPr>
        <w:t xml:space="preserve"> can be interpreted as the input to the entire ANN.</w:t>
      </w:r>
    </w:p>
    <w:p w14:paraId="61B9A51B" w14:textId="77777777" w:rsidR="00C53B33" w:rsidRPr="006A178D" w:rsidRDefault="00C53B33" w:rsidP="00C53B33">
      <w:pPr>
        <w:rPr>
          <w:b/>
          <w:bCs/>
          <w:sz w:val="24"/>
          <w:szCs w:val="24"/>
        </w:rPr>
      </w:pPr>
      <w:bookmarkStart w:id="185" w:name="objective-1"/>
      <w:r w:rsidRPr="006A178D">
        <w:rPr>
          <w:b/>
          <w:bCs/>
          <w:sz w:val="24"/>
          <w:szCs w:val="24"/>
        </w:rPr>
        <w:t>Objective</w:t>
      </w:r>
      <w:bookmarkEnd w:id="185"/>
    </w:p>
    <w:p w14:paraId="29FFD87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We wish to represent each entry of </w:t>
      </w:r>
      <m:oMath>
        <m:r>
          <m:rPr>
            <m:sty m:val="b"/>
          </m:rPr>
          <w:rPr>
            <w:rFonts w:ascii="Cambria Math" w:hAnsi="Cambria Math" w:cs="Times New Roman"/>
          </w:rPr>
          <m:t>y</m:t>
        </m:r>
      </m:oMath>
      <w:r w:rsidRPr="006A178D">
        <w:rPr>
          <w:rFonts w:ascii="Times New Roman" w:hAnsi="Times New Roman" w:cs="Times New Roman"/>
        </w:rPr>
        <w:t xml:space="preserve"> as a power series of the entries of </w:t>
      </w:r>
      <m:oMath>
        <m:r>
          <m:rPr>
            <m:sty m:val="b"/>
          </m:rPr>
          <w:rPr>
            <w:rFonts w:ascii="Cambria Math" w:hAnsi="Cambria Math" w:cs="Times New Roman"/>
          </w:rPr>
          <m:t>z</m:t>
        </m:r>
      </m:oMath>
      <w:r w:rsidRPr="006A178D">
        <w:rPr>
          <w:rFonts w:ascii="Times New Roman" w:hAnsi="Times New Roman" w:cs="Times New Roman"/>
        </w:rPr>
        <w:t>. That is,</w:t>
      </w:r>
    </w:p>
    <w:p w14:paraId="571F6CDF"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=1,⋯,c,</m:t>
                </m:r>
              </m:e>
            </m:m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0,0,⋯,0</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1,0,⋯,0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2,0,⋯,0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2,1,⋯,0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2,0,⋯,1</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(i)</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2</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r>
                  <w:rPr>
                    <w:rFonts w:ascii="Cambria Math" w:hAnsi="Cambria Math" w:cs="Times New Roman"/>
                  </w:rPr>
                  <m:t>.</m:t>
                </m:r>
              </m:e>
            </m:mr>
          </m:m>
        </m:oMath>
      </m:oMathPara>
    </w:p>
    <w:p w14:paraId="6BA0909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Rewriting Equation (</w:t>
      </w:r>
      <w:hyperlink w:anchor="eqn:vector layer rel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relation]</w:t>
        </w:r>
      </w:hyperlink>
      <w:r w:rsidRPr="006A178D">
        <w:rPr>
          <w:rFonts w:ascii="Times New Roman" w:hAnsi="Times New Roman" w:cs="Times New Roman"/>
        </w:rPr>
        <w:t>) in terms of Equations (</w:t>
      </w:r>
      <w:hyperlink w:anchor="eqn:vector layer activ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activation]</w:t>
        </w:r>
      </w:hyperlink>
      <w:r w:rsidRPr="006A178D">
        <w:rPr>
          <w:rFonts w:ascii="Times New Roman" w:hAnsi="Times New Roman" w:cs="Times New Roman"/>
        </w:rPr>
        <w:t>) and (</w:t>
      </w:r>
      <w:hyperlink w:anchor="eqn:vector x series">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x series]</w:t>
        </w:r>
      </w:hyperlink>
      <w:r w:rsidRPr="006A178D">
        <w:rPr>
          <w:rFonts w:ascii="Times New Roman" w:hAnsi="Times New Roman" w:cs="Times New Roman"/>
        </w:rPr>
        <w:t>), we obtain</w:t>
      </w:r>
    </w:p>
    <w:p w14:paraId="09D7A1B6"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=1,⋯,c,</m:t>
                </m:r>
              </m:e>
            </m:m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e>
                <m:r>
                  <w:rPr>
                    <w:rFonts w:ascii="Cambria Math" w:hAnsi="Cambria Math" w:cs="Times New Roman"/>
                  </w:rPr>
                  <m:t>=</m:t>
                </m:r>
                <m:sSub>
                  <m:sSubPr>
                    <m:ctrlPr>
                      <w:rPr>
                        <w:rFonts w:ascii="Cambria Math" w:hAnsi="Cambria Math" w:cs="Times New Roman"/>
                      </w:rPr>
                    </m:ctrlPr>
                  </m:sSubPr>
                  <m:e>
                    <m:d>
                      <m:dPr>
                        <m:begChr m:val="["/>
                        <m:endChr m:val="]"/>
                        <m:ctrlPr>
                          <w:rPr>
                            <w:rFonts w:ascii="Cambria Math" w:hAnsi="Cambria Math" w:cs="Times New Roman"/>
                          </w:rPr>
                        </m:ctrlPr>
                      </m:dPr>
                      <m:e>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e>
                    </m:d>
                  </m:e>
                  <m:sub>
                    <m:r>
                      <w:rPr>
                        <w:rFonts w:ascii="Cambria Math" w:hAnsi="Cambria Math" w:cs="Times New Roman"/>
                      </w:rPr>
                      <m:t>i</m:t>
                    </m:r>
                  </m:sub>
                </m:sSub>
              </m:e>
            </m:mr>
            <m:mr>
              <m:e/>
              <m:e>
                <m:r>
                  <w:rPr>
                    <w:rFonts w:ascii="Cambria Math" w:hAnsi="Cambria Math" w:cs="Times New Roman"/>
                  </w:rPr>
                  <m:t>=σ(</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e>
                        </m:d>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r>
                              <w:rPr>
                                <w:rFonts w:ascii="Cambria Math" w:hAnsi="Cambria Math" w:cs="Times New Roman"/>
                              </w:rPr>
                              <m:t>(</m:t>
                            </m:r>
                          </m:e>
                        </m:nary>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e>
                    </m:d>
                  </m:e>
                </m:d>
                <m:r>
                  <w:rPr>
                    <w:rFonts w:ascii="Cambria Math" w:hAnsi="Cambria Math" w:cs="Times New Roman"/>
                  </w:rPr>
                  <m:t>.</m:t>
                </m:r>
              </m:e>
            </m:mr>
          </m:m>
        </m:oMath>
      </m:oMathPara>
    </w:p>
    <w:p w14:paraId="30638714"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r>
          <m:rPr>
            <m:sty m:val="b"/>
          </m:rPr>
          <w:rPr>
            <w:rFonts w:ascii="Cambria Math" w:hAnsi="Cambria Math" w:cs="Times New Roman"/>
          </w:rPr>
          <m:t>L</m:t>
        </m:r>
      </m:oMath>
      <w:r w:rsidRPr="006A178D">
        <w:rPr>
          <w:rFonts w:ascii="Times New Roman" w:hAnsi="Times New Roman" w:cs="Times New Roman"/>
        </w:rPr>
        <w:t xml:space="preserve"> is a collection of non-negative integers that are indices such </w:t>
      </w:r>
      <w:proofErr w:type="gramStart"/>
      <w:r w:rsidRPr="006A178D">
        <w:rPr>
          <w:rFonts w:ascii="Times New Roman" w:hAnsi="Times New Roman" w:cs="Times New Roman"/>
        </w:rPr>
        <w:t>that</w:t>
      </w:r>
      <w:proofErr w:type="gramEnd"/>
    </w:p>
    <w:p w14:paraId="7541DA70"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m:rPr>
                    <m:sty m:val="b"/>
                  </m:rPr>
                  <w:rPr>
                    <w:rFonts w:ascii="Cambria Math" w:hAnsi="Cambria Math" w:cs="Times New Roman"/>
                  </w:rPr>
                  <m:t>L</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0,⋯,0</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e>
            </m:mr>
            <m:mr>
              <m:e/>
              <m:e>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e>
            </m:mr>
            <m:mr>
              <m:e/>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r>
                  <w:rPr>
                    <w:rFonts w:ascii="Cambria Math" w:hAnsi="Cambria Math" w:cs="Times New Roman"/>
                  </w:rPr>
                  <m:t>=</m:t>
                </m:r>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den>
                    </m:f>
                  </m:e>
                </m:d>
                <m:r>
                  <w:rPr>
                    <w:rFonts w:ascii="Cambria Math" w:hAnsi="Cambria Math" w:cs="Times New Roman"/>
                  </w:rPr>
                  <m:t>.</m:t>
                </m:r>
              </m:e>
            </m:mr>
          </m:m>
        </m:oMath>
      </m:oMathPara>
    </w:p>
    <w:p w14:paraId="7A65E229" w14:textId="77777777" w:rsidR="00C53B33" w:rsidRPr="006A178D" w:rsidRDefault="00C53B33" w:rsidP="00C53B33">
      <w:pPr>
        <w:rPr>
          <w:b/>
          <w:bCs/>
          <w:sz w:val="24"/>
          <w:szCs w:val="24"/>
        </w:rPr>
      </w:pPr>
      <w:bookmarkStart w:id="186" w:name="coefficient-extraction-1"/>
      <w:r w:rsidRPr="006A178D">
        <w:rPr>
          <w:b/>
          <w:bCs/>
          <w:sz w:val="24"/>
          <w:szCs w:val="24"/>
        </w:rPr>
        <w:t>Coefficient Extraction</w:t>
      </w:r>
      <w:bookmarkEnd w:id="186"/>
    </w:p>
    <w:p w14:paraId="31A23941"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To find the coefficients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xml:space="preserve"> from Equation (</w:t>
      </w:r>
      <w:hyperlink w:anchor="eqn:vecto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we must find terms satisfying index constraints</w:t>
      </w:r>
    </w:p>
    <w:p w14:paraId="377B3DEB"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k</m:t>
                </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d</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nary>
              </m:e>
            </m:m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e>
              <m:e>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e>
            </m:mr>
          </m:m>
        </m:oMath>
      </m:oMathPara>
    </w:p>
    <w:p w14:paraId="0E0328E8"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and power constraints</w:t>
      </w:r>
    </w:p>
    <w:p w14:paraId="2A44F92A"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r>
                  <w:rPr>
                    <w:rFonts w:ascii="Cambria Math" w:hAnsi="Cambria Math" w:cs="Times New Roman"/>
                  </w:rPr>
                  <m:t>⋮  </m:t>
                </m:r>
              </m:e>
              <m:e>
                <m:r>
                  <w:rPr>
                    <w:rFonts w:ascii="Cambria Math" w:hAnsi="Cambria Math" w:cs="Times New Roman"/>
                  </w:rPr>
                  <m:t>=  ⋮</m:t>
                </m:r>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e>
            </m:mr>
          </m:m>
        </m:oMath>
      </m:oMathPara>
    </w:p>
    <w:p w14:paraId="33179288" w14:textId="77777777" w:rsidR="00C53B33" w:rsidRPr="006A178D" w:rsidRDefault="00C53B33" w:rsidP="00C53B33">
      <w:pPr>
        <w:pStyle w:val="FirstParagraph"/>
        <w:rPr>
          <w:rFonts w:ascii="Times New Roman" w:hAnsi="Times New Roman" w:cs="Times New Roman"/>
        </w:rPr>
      </w:pPr>
      <w:proofErr w:type="gramStart"/>
      <w:r w:rsidRPr="006A178D">
        <w:rPr>
          <w:rFonts w:ascii="Times New Roman" w:hAnsi="Times New Roman" w:cs="Times New Roman"/>
        </w:rPr>
        <w:t>Similar to</w:t>
      </w:r>
      <w:proofErr w:type="gramEnd"/>
      <w:r w:rsidRPr="006A178D">
        <w:rPr>
          <w:rFonts w:ascii="Times New Roman" w:hAnsi="Times New Roman" w:cs="Times New Roman"/>
        </w:rPr>
        <w:t xml:space="preserve"> the scalar case, notice that the power constraints can be simplified since any solution must also satisfy</w:t>
      </w:r>
    </w:p>
    <w:p w14:paraId="2A5D2FD1"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=⋯=0.</m:t>
          </m:r>
        </m:oMath>
      </m:oMathPara>
    </w:p>
    <w:p w14:paraId="5400388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resulting in</w:t>
      </w:r>
    </w:p>
    <w:p w14:paraId="2786219C"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r>
                  <w:rPr>
                    <w:rFonts w:ascii="Cambria Math" w:hAnsi="Cambria Math" w:cs="Times New Roman"/>
                  </w:rPr>
                  <m:t>⋮  </m:t>
                </m:r>
              </m:e>
              <m:e>
                <m:r>
                  <w:rPr>
                    <w:rFonts w:ascii="Cambria Math" w:hAnsi="Cambria Math" w:cs="Times New Roman"/>
                  </w:rPr>
                  <m:t>=  ⋮</m:t>
                </m:r>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e>
            </m:mr>
          </m:m>
        </m:oMath>
      </m:oMathPara>
    </w:p>
    <w:p w14:paraId="5FC433D6"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If a collection of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oMath>
      <w:r w:rsidRPr="006A178D">
        <w:rPr>
          <w:rFonts w:ascii="Times New Roman" w:hAnsi="Times New Roman" w:cs="Times New Roman"/>
        </w:rPr>
        <w:t xml:space="preserve"> and </w:t>
      </w:r>
      <m:oMath>
        <m:r>
          <m:rPr>
            <m:sty m:val="b"/>
          </m:rPr>
          <w:rPr>
            <w:rFonts w:ascii="Cambria Math" w:hAnsi="Cambria Math" w:cs="Times New Roman"/>
          </w:rPr>
          <m:t>L</m:t>
        </m:r>
      </m:oMath>
      <w:r w:rsidRPr="006A178D">
        <w:rPr>
          <w:rFonts w:ascii="Times New Roman" w:hAnsi="Times New Roman" w:cs="Times New Roman"/>
        </w:rPr>
        <w:t xml:space="preserve"> satisfy </w:t>
      </w:r>
      <w:proofErr w:type="gramStart"/>
      <w:r w:rsidRPr="006A178D">
        <w:rPr>
          <w:rFonts w:ascii="Times New Roman" w:hAnsi="Times New Roman" w:cs="Times New Roman"/>
        </w:rPr>
        <w:t>all of</w:t>
      </w:r>
      <w:proofErr w:type="gramEnd"/>
      <w:r w:rsidRPr="006A178D">
        <w:rPr>
          <w:rFonts w:ascii="Times New Roman" w:hAnsi="Times New Roman" w:cs="Times New Roman"/>
        </w:rPr>
        <w:t xml:space="preserve"> these constraints, then the value</w:t>
      </w:r>
    </w:p>
    <w:p w14:paraId="0505949A"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42229516"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may be pulled out to the sum of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In concise terms we have derived</w:t>
      </w:r>
    </w:p>
    <w:p w14:paraId="43BE4F39"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 At this point, it is infeasible to attempt to write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xml:space="preserve">) directly as a power series. Instead, we will extract the coefficients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xml:space="preserve"> for </w:t>
      </w:r>
      <m:oMath>
        <m:r>
          <w:rPr>
            <w:rFonts w:ascii="Cambria Math" w:hAnsi="Cambria Math" w:cs="Times New Roman"/>
          </w:rPr>
          <m:t>i=0,1,2,…</m:t>
        </m:r>
      </m:oMath>
      <w:r w:rsidRPr="006A178D">
        <w:rPr>
          <w:rFonts w:ascii="Times New Roman" w:hAnsi="Times New Roman" w:cs="Times New Roman"/>
        </w:rPr>
        <w:t xml:space="preserve"> by observing constraints on the coefficients.</w:t>
      </w:r>
      <w:r w:rsidRPr="006A178D">
        <w:rPr>
          <w:rFonts w:ascii="Times New Roman" w:hAnsi="Times New Roman" w:cs="Times New Roman"/>
        </w:rPr>
        <w:br/>
        <w:t>First, as a result of the multinomial theorem, we have a constraint on the inner sum in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xml:space="preserve">), which is constraint on the index of the sum so we shall call this an </w:t>
      </w:r>
      <w:r w:rsidRPr="006A178D">
        <w:rPr>
          <w:rFonts w:ascii="Times New Roman" w:hAnsi="Times New Roman" w:cs="Times New Roman"/>
        </w:rPr>
        <w:lastRenderedPageBreak/>
        <w:t>index constraint.</w:t>
      </w:r>
      <w:r w:rsidRPr="006A178D">
        <w:rPr>
          <w:rFonts w:ascii="Times New Roman" w:hAnsi="Times New Roman" w:cs="Times New Roman"/>
        </w:rPr>
        <w:br/>
        <w:t xml:space="preserve">Second, the coefficient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xml:space="preserve"> is associated with the term </w:t>
      </w:r>
      <m:oMath>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i</m:t>
            </m:r>
          </m:sup>
        </m:sSup>
      </m:oMath>
      <w:r w:rsidRPr="006A178D">
        <w:rPr>
          <w:rFonts w:ascii="Times New Roman" w:hAnsi="Times New Roman" w:cs="Times New Roman"/>
        </w:rPr>
        <w:t xml:space="preserve"> so we must form an equality between </w:t>
      </w:r>
      <m:oMath>
        <m:r>
          <w:rPr>
            <w:rFonts w:ascii="Cambria Math" w:hAnsi="Cambria Math" w:cs="Times New Roman"/>
          </w:rPr>
          <m:t>i</m:t>
        </m:r>
      </m:oMath>
      <w:r w:rsidRPr="006A178D">
        <w:rPr>
          <w:rFonts w:ascii="Times New Roman" w:hAnsi="Times New Roman" w:cs="Times New Roman"/>
        </w:rPr>
        <w:t xml:space="preserve"> and the power on </w:t>
      </w:r>
      <m:oMath>
        <m:r>
          <w:rPr>
            <w:rFonts w:ascii="Cambria Math" w:hAnsi="Cambria Math" w:cs="Times New Roman"/>
          </w:rPr>
          <m:t>z</m:t>
        </m:r>
      </m:oMath>
      <w:r w:rsidRPr="006A178D">
        <w:rPr>
          <w:rFonts w:ascii="Times New Roman" w:hAnsi="Times New Roman" w:cs="Times New Roman"/>
        </w:rPr>
        <w:t xml:space="preserve"> in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xml:space="preserve">). To satisfy this equality, a constant is required. This is a constraint on the power of the scalar </w:t>
      </w:r>
      <m:oMath>
        <m:r>
          <w:rPr>
            <w:rFonts w:ascii="Cambria Math" w:hAnsi="Cambria Math" w:cs="Times New Roman"/>
          </w:rPr>
          <m:t>z</m:t>
        </m:r>
      </m:oMath>
      <w:r w:rsidRPr="006A178D">
        <w:rPr>
          <w:rFonts w:ascii="Times New Roman" w:hAnsi="Times New Roman" w:cs="Times New Roman"/>
        </w:rPr>
        <w:t xml:space="preserve"> so we shall call this a power constraint. This constraint implies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i+2</m:t>
            </m:r>
          </m:sub>
        </m:sSub>
        <m:r>
          <w:rPr>
            <w:rFonts w:ascii="Cambria Math" w:hAnsi="Cambria Math" w:cs="Times New Roman"/>
          </w:rPr>
          <m:t>=⋯=0</m:t>
        </m:r>
      </m:oMath>
      <w:r w:rsidRPr="006A178D">
        <w:rPr>
          <w:rFonts w:ascii="Times New Roman" w:hAnsi="Times New Roman" w:cs="Times New Roman"/>
        </w:rPr>
        <w:t>. Therefore, both the index constraint and power constraint can be reduced to a finite series instead of an infinite series.</w:t>
      </w:r>
    </w:p>
    <w:p w14:paraId="76F21C90" w14:textId="77777777" w:rsidR="00C53B33" w:rsidRPr="006A178D" w:rsidRDefault="00146417" w:rsidP="00C53B33">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mr>
                <m:mr>
                  <m:e>
                    <m:r>
                      <w:rPr>
                        <w:rFonts w:ascii="Cambria Math" w:hAnsi="Cambria Math" w:cs="Times New Roman"/>
                      </w:rPr>
                      <m:t>⋮</m:t>
                    </m:r>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413EBEDE" w14:textId="68B37EAE"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The only issue is that of finding solutions to the index and power constraints.</w:t>
      </w:r>
    </w:p>
    <w:p w14:paraId="319076BF" w14:textId="77777777" w:rsidR="006A178D" w:rsidRPr="006A178D" w:rsidRDefault="006A178D" w:rsidP="006A178D">
      <w:pPr>
        <w:rPr>
          <w:b/>
          <w:bCs/>
          <w:sz w:val="24"/>
          <w:szCs w:val="24"/>
        </w:rPr>
      </w:pPr>
      <w:bookmarkStart w:id="187" w:name="sec:polynomial_series_vector"/>
      <w:r w:rsidRPr="006A178D">
        <w:rPr>
          <w:b/>
          <w:bCs/>
          <w:sz w:val="24"/>
          <w:szCs w:val="24"/>
        </w:rPr>
        <w:t>Polynomial Expansion of a Vector Layer</w:t>
      </w:r>
      <w:bookmarkEnd w:id="187"/>
    </w:p>
    <w:p w14:paraId="0E285249"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This derivation will be a generalization of the derivation given in Section </w:t>
      </w:r>
      <w:hyperlink w:anchor="sec:polynomial series scalar">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sec:polynomial</w:t>
        </w:r>
        <w:proofErr w:type="spellEnd"/>
        <w:r w:rsidRPr="006A178D">
          <w:rPr>
            <w:rStyle w:val="Hyperlink"/>
            <w:rFonts w:ascii="Times New Roman" w:hAnsi="Times New Roman" w:cs="Times New Roman"/>
          </w:rPr>
          <w:t xml:space="preserve"> series scalar]</w:t>
        </w:r>
      </w:hyperlink>
      <w:r w:rsidRPr="006A178D">
        <w:rPr>
          <w:rFonts w:ascii="Times New Roman" w:hAnsi="Times New Roman" w:cs="Times New Roman"/>
        </w:rPr>
        <w:t xml:space="preserve"> where each layer of the ANN may have an arbitrary number of neurons. We show a similar result to before where we find coefficients for a power series after linear and nonlinear transformations.</w:t>
      </w:r>
    </w:p>
    <w:p w14:paraId="3BE96647" w14:textId="77777777" w:rsidR="006A178D" w:rsidRPr="006A178D" w:rsidRDefault="006A178D" w:rsidP="006A178D">
      <w:pPr>
        <w:rPr>
          <w:b/>
          <w:bCs/>
          <w:sz w:val="24"/>
          <w:szCs w:val="24"/>
        </w:rPr>
      </w:pPr>
      <w:bookmarkStart w:id="188" w:name="notation-1"/>
      <w:r w:rsidRPr="006A178D">
        <w:rPr>
          <w:b/>
          <w:bCs/>
          <w:sz w:val="24"/>
          <w:szCs w:val="24"/>
        </w:rPr>
        <w:t>Notation</w:t>
      </w:r>
      <w:bookmarkEnd w:id="188"/>
    </w:p>
    <w:p w14:paraId="04058EA2"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Suppose that </w:t>
      </w:r>
      <m:oMath>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d</m:t>
            </m:r>
          </m:sup>
        </m:sSup>
        <m:r>
          <w:rPr>
            <w:rFonts w:ascii="Cambria Math" w:hAnsi="Cambria Math" w:cs="Times New Roman"/>
          </w:rPr>
          <m:t>,(d∈</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m:t>
            </m:r>
          </m:sup>
        </m:sSup>
        <m:r>
          <w:rPr>
            <w:rFonts w:ascii="Cambria Math" w:hAnsi="Cambria Math" w:cs="Times New Roman"/>
          </w:rPr>
          <m:t>,(c∈</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 xml:space="preserve"> is a vector, </w:t>
      </w:r>
      <m:oMath>
        <m:r>
          <m:rPr>
            <m:sty m:val="b"/>
          </m:rPr>
          <w:rPr>
            <w:rFonts w:ascii="Cambria Math" w:hAnsi="Cambria Math" w:cs="Times New Roman"/>
          </w:rPr>
          <m:t>Θ</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c×d</m:t>
            </m:r>
          </m:sup>
        </m:sSup>
      </m:oMath>
      <w:r w:rsidRPr="006A178D">
        <w:rPr>
          <w:rFonts w:ascii="Times New Roman" w:hAnsi="Times New Roman" w:cs="Times New Roman"/>
        </w:rPr>
        <w:t xml:space="preserve"> is a matrix, and </w:t>
      </w:r>
      <m:oMath>
        <m:r>
          <w:rPr>
            <w:rFonts w:ascii="Cambria Math" w:hAnsi="Cambria Math" w:cs="Times New Roman"/>
          </w:rPr>
          <m:t>σ:</m:t>
        </m:r>
        <m:r>
          <m:rPr>
            <m:scr m:val="double-struck"/>
            <m:sty m:val="p"/>
          </m:rPr>
          <w:rPr>
            <w:rFonts w:ascii="Cambria Math" w:hAnsi="Cambria Math" w:cs="Times New Roman"/>
          </w:rPr>
          <m:t>R</m:t>
        </m:r>
        <m:r>
          <w:rPr>
            <w:rFonts w:ascii="Cambria Math" w:hAnsi="Cambria Math" w:cs="Times New Roman"/>
          </w:rPr>
          <m:t>→</m:t>
        </m:r>
        <m:r>
          <m:rPr>
            <m:scr m:val="double-struck"/>
            <m:sty m:val="p"/>
          </m:rPr>
          <w:rPr>
            <w:rFonts w:ascii="Cambria Math" w:hAnsi="Cambria Math" w:cs="Times New Roman"/>
          </w:rPr>
          <m:t>R</m:t>
        </m:r>
      </m:oMath>
      <w:r w:rsidRPr="006A178D">
        <w:rPr>
          <w:rFonts w:ascii="Times New Roman" w:hAnsi="Times New Roman" w:cs="Times New Roman"/>
        </w:rPr>
        <w:t xml:space="preserve"> is an analytic function. Since </w:t>
      </w:r>
      <m:oMath>
        <m:r>
          <w:rPr>
            <w:rFonts w:ascii="Cambria Math" w:hAnsi="Cambria Math" w:cs="Times New Roman"/>
          </w:rPr>
          <m:t>σ</m:t>
        </m:r>
      </m:oMath>
      <w:r w:rsidRPr="006A178D">
        <w:rPr>
          <w:rFonts w:ascii="Times New Roman" w:hAnsi="Times New Roman" w:cs="Times New Roman"/>
        </w:rPr>
        <w:t xml:space="preserve"> is analytic, it can be represented as</w:t>
      </w:r>
    </w:p>
    <w:p w14:paraId="643D9259"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σ(x)</m:t>
                </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r>
                  <w:rPr>
                    <w:rFonts w:ascii="Cambria Math" w:hAnsi="Cambria Math" w:cs="Times New Roman"/>
                  </w:rPr>
                  <m:t>.</m:t>
                </m:r>
              </m:e>
            </m:mr>
          </m:m>
        </m:oMath>
      </m:oMathPara>
    </w:p>
    <w:p w14:paraId="292454B3"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Suppose that we can represent each entry of </w:t>
      </w:r>
      <m:oMath>
        <m:r>
          <m:rPr>
            <m:sty m:val="b"/>
          </m:rPr>
          <w:rPr>
            <w:rFonts w:ascii="Cambria Math" w:hAnsi="Cambria Math" w:cs="Times New Roman"/>
          </w:rPr>
          <m:t>x</m:t>
        </m:r>
      </m:oMath>
      <w:r w:rsidRPr="006A178D">
        <w:rPr>
          <w:rFonts w:ascii="Times New Roman" w:hAnsi="Times New Roman" w:cs="Times New Roman"/>
        </w:rPr>
        <w:t xml:space="preserve"> as a power series of the entries of a vector </w:t>
      </w:r>
      <m:oMath>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rPr>
            </m:ctrlPr>
          </m:sSupPr>
          <m:e>
            <m:r>
              <m:rPr>
                <m:scr m:val="double-struck"/>
                <m:sty m:val="p"/>
              </m:rPr>
              <w:rPr>
                <w:rFonts w:ascii="Cambria Math" w:hAnsi="Cambria Math" w:cs="Times New Roman"/>
              </w:rPr>
              <m:t>R</m:t>
            </m:r>
          </m:e>
          <m:sup>
            <m:r>
              <w:rPr>
                <w:rFonts w:ascii="Cambria Math" w:hAnsi="Cambria Math" w:cs="Times New Roman"/>
              </w:rPr>
              <m:t>w</m:t>
            </m:r>
          </m:sup>
        </m:sSup>
        <m:r>
          <w:rPr>
            <w:rFonts w:ascii="Cambria Math" w:hAnsi="Cambria Math" w:cs="Times New Roman"/>
          </w:rPr>
          <m:t>,(w∈</m:t>
        </m:r>
        <m:r>
          <m:rPr>
            <m:scr m:val="double-struck"/>
            <m:sty m:val="p"/>
          </m:rPr>
          <w:rPr>
            <w:rFonts w:ascii="Cambria Math" w:hAnsi="Cambria Math" w:cs="Times New Roman"/>
          </w:rPr>
          <m:t>Z</m:t>
        </m:r>
        <m:r>
          <w:rPr>
            <w:rFonts w:ascii="Cambria Math" w:hAnsi="Cambria Math" w:cs="Times New Roman"/>
          </w:rPr>
          <m:t>)</m:t>
        </m:r>
      </m:oMath>
      <w:r w:rsidRPr="006A178D">
        <w:rPr>
          <w:rFonts w:ascii="Times New Roman" w:hAnsi="Times New Roman" w:cs="Times New Roman"/>
        </w:rPr>
        <w:t>.</w:t>
      </w:r>
    </w:p>
    <w:p w14:paraId="71D20DDF"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=1,⋯,d,</m:t>
                </m:r>
              </m:e>
            </m:mr>
            <m:m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0,0,⋯,0</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2,1,⋯,0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1,0,⋯,1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2,0,⋯,1</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(i)</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2</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r>
                  <w:rPr>
                    <w:rFonts w:ascii="Cambria Math" w:hAnsi="Cambria Math" w:cs="Times New Roman"/>
                  </w:rPr>
                  <m:t>.</m:t>
                </m:r>
              </m:e>
            </m:mr>
          </m:m>
        </m:oMath>
      </m:oMathPara>
    </w:p>
    <w:p w14:paraId="226B22B8"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Finally, suppose that we have the relation</w:t>
      </w:r>
    </w:p>
    <w:p w14:paraId="031FA651" w14:textId="77777777" w:rsidR="006A178D" w:rsidRPr="006A178D" w:rsidRDefault="006A178D" w:rsidP="006A178D">
      <w:pPr>
        <w:pStyle w:val="BodyText"/>
        <w:rPr>
          <w:rFonts w:ascii="Times New Roman" w:hAnsi="Times New Roman" w:cs="Times New Roman"/>
        </w:rPr>
      </w:pPr>
      <m:oMathPara>
        <m:oMathParaPr>
          <m:jc m:val="center"/>
        </m:oMathParaPr>
        <m:oMath>
          <m:r>
            <m:rPr>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oMath>
      </m:oMathPara>
    </w:p>
    <w:p w14:paraId="703C311D"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lastRenderedPageBreak/>
        <w:t xml:space="preserve">where </w:t>
      </w:r>
      <m:oMath>
        <m:r>
          <w:rPr>
            <w:rFonts w:ascii="Cambria Math" w:hAnsi="Cambria Math" w:cs="Times New Roman"/>
          </w:rPr>
          <m:t>σ</m:t>
        </m:r>
      </m:oMath>
      <w:r w:rsidRPr="006A178D">
        <w:rPr>
          <w:rFonts w:ascii="Times New Roman" w:hAnsi="Times New Roman" w:cs="Times New Roman"/>
        </w:rPr>
        <w:t xml:space="preserve"> is being applied </w:t>
      </w:r>
      <w:proofErr w:type="gramStart"/>
      <w:r w:rsidRPr="006A178D">
        <w:rPr>
          <w:rFonts w:ascii="Times New Roman" w:hAnsi="Times New Roman" w:cs="Times New Roman"/>
        </w:rPr>
        <w:t>element-wise</w:t>
      </w:r>
      <w:proofErr w:type="gramEnd"/>
      <w:r w:rsidRPr="006A178D">
        <w:rPr>
          <w:rFonts w:ascii="Times New Roman" w:hAnsi="Times New Roman" w:cs="Times New Roman"/>
        </w:rPr>
        <w:t xml:space="preserve"> to a vector.</w:t>
      </w:r>
      <w:r w:rsidRPr="006A178D">
        <w:rPr>
          <w:rFonts w:ascii="Times New Roman" w:hAnsi="Times New Roman" w:cs="Times New Roman"/>
        </w:rPr>
        <w:br/>
        <w:t xml:space="preserve">Similar to the scalar case, this represents a multi-neuron layer of an ANN with input </w:t>
      </w:r>
      <m:oMath>
        <m:r>
          <m:rPr>
            <m:sty m:val="b"/>
          </m:rPr>
          <w:rPr>
            <w:rFonts w:ascii="Cambria Math" w:hAnsi="Cambria Math" w:cs="Times New Roman"/>
          </w:rPr>
          <m:t>x</m:t>
        </m:r>
      </m:oMath>
      <w:r w:rsidRPr="006A178D">
        <w:rPr>
          <w:rFonts w:ascii="Times New Roman" w:hAnsi="Times New Roman" w:cs="Times New Roman"/>
        </w:rPr>
        <w:t xml:space="preserve">, weights </w:t>
      </w:r>
      <m:oMath>
        <m:r>
          <m:rPr>
            <m:sty m:val="b"/>
          </m:rPr>
          <w:rPr>
            <w:rFonts w:ascii="Cambria Math" w:hAnsi="Cambria Math" w:cs="Times New Roman"/>
          </w:rPr>
          <m:t>θ</m:t>
        </m:r>
      </m:oMath>
      <w:r w:rsidRPr="006A178D">
        <w:rPr>
          <w:rFonts w:ascii="Times New Roman" w:hAnsi="Times New Roman" w:cs="Times New Roman"/>
        </w:rPr>
        <w:t xml:space="preserve">, output </w:t>
      </w:r>
      <m:oMath>
        <m:r>
          <m:rPr>
            <m:sty m:val="b"/>
          </m:rPr>
          <w:rPr>
            <w:rFonts w:ascii="Cambria Math" w:hAnsi="Cambria Math" w:cs="Times New Roman"/>
          </w:rPr>
          <m:t>y</m:t>
        </m:r>
      </m:oMath>
      <w:r w:rsidRPr="006A178D">
        <w:rPr>
          <w:rFonts w:ascii="Times New Roman" w:hAnsi="Times New Roman" w:cs="Times New Roman"/>
        </w:rPr>
        <w:t xml:space="preserve">, and activation </w:t>
      </w:r>
      <m:oMath>
        <m:r>
          <w:rPr>
            <w:rFonts w:ascii="Cambria Math" w:hAnsi="Cambria Math" w:cs="Times New Roman"/>
          </w:rPr>
          <m:t>σ</m:t>
        </m:r>
      </m:oMath>
      <w:r w:rsidRPr="006A178D">
        <w:rPr>
          <w:rFonts w:ascii="Times New Roman" w:hAnsi="Times New Roman" w:cs="Times New Roman"/>
        </w:rPr>
        <w:t xml:space="preserve">. The value of </w:t>
      </w:r>
      <m:oMath>
        <m:r>
          <w:rPr>
            <w:rFonts w:ascii="Cambria Math" w:hAnsi="Cambria Math" w:cs="Times New Roman"/>
          </w:rPr>
          <m:t>z</m:t>
        </m:r>
      </m:oMath>
      <w:r w:rsidRPr="006A178D">
        <w:rPr>
          <w:rFonts w:ascii="Times New Roman" w:hAnsi="Times New Roman" w:cs="Times New Roman"/>
        </w:rPr>
        <w:t xml:space="preserve"> can be intrepreted as the input to the entire ANN.</w:t>
      </w:r>
    </w:p>
    <w:p w14:paraId="50350E83" w14:textId="77777777" w:rsidR="006A178D" w:rsidRPr="006A178D" w:rsidRDefault="006A178D" w:rsidP="006A178D">
      <w:pPr>
        <w:rPr>
          <w:b/>
          <w:bCs/>
          <w:sz w:val="24"/>
          <w:szCs w:val="24"/>
        </w:rPr>
      </w:pPr>
      <w:bookmarkStart w:id="189" w:name="objective-2"/>
      <w:r w:rsidRPr="006A178D">
        <w:rPr>
          <w:b/>
          <w:bCs/>
          <w:sz w:val="24"/>
          <w:szCs w:val="24"/>
        </w:rPr>
        <w:t>Objective</w:t>
      </w:r>
      <w:bookmarkEnd w:id="189"/>
    </w:p>
    <w:p w14:paraId="1E7A946E"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We wish to represent each entry of </w:t>
      </w:r>
      <m:oMath>
        <m:r>
          <m:rPr>
            <m:sty m:val="b"/>
          </m:rPr>
          <w:rPr>
            <w:rFonts w:ascii="Cambria Math" w:hAnsi="Cambria Math" w:cs="Times New Roman"/>
          </w:rPr>
          <m:t>y</m:t>
        </m:r>
      </m:oMath>
      <w:r w:rsidRPr="006A178D">
        <w:rPr>
          <w:rFonts w:ascii="Times New Roman" w:hAnsi="Times New Roman" w:cs="Times New Roman"/>
        </w:rPr>
        <w:t xml:space="preserve"> as a power series of the entries of </w:t>
      </w:r>
      <m:oMath>
        <m:r>
          <m:rPr>
            <m:sty m:val="b"/>
          </m:rPr>
          <w:rPr>
            <w:rFonts w:ascii="Cambria Math" w:hAnsi="Cambria Math" w:cs="Times New Roman"/>
          </w:rPr>
          <m:t>z</m:t>
        </m:r>
      </m:oMath>
      <w:r w:rsidRPr="006A178D">
        <w:rPr>
          <w:rFonts w:ascii="Times New Roman" w:hAnsi="Times New Roman" w:cs="Times New Roman"/>
        </w:rPr>
        <w:t>. That is,</w:t>
      </w:r>
    </w:p>
    <w:p w14:paraId="5F9CF575"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=1,⋯,c,</m:t>
                </m:r>
              </m:e>
            </m:m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0,0,⋯,0</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1,0,⋯,0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2,0,⋯,0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1,1,⋯,0</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2,1,⋯,0</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e>
            </m:mr>
            <m:mr>
              <m:e/>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0,0,⋯,1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1,0,⋯,1</m:t>
                    </m:r>
                  </m:sub>
                  <m:sup>
                    <m:r>
                      <w:rPr>
                        <w:rFonts w:ascii="Cambria Math" w:hAnsi="Cambria Math" w:cs="Times New Roman"/>
                      </w:rPr>
                      <m:t>(i)</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2,0,⋯,1</m:t>
                    </m:r>
                  </m:sub>
                  <m:sup>
                    <m:r>
                      <w:rPr>
                        <w:rFonts w:ascii="Cambria Math" w:hAnsi="Cambria Math" w:cs="Times New Roman"/>
                      </w:rPr>
                      <m:t>(i)</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(i)</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2</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r>
                  <w:rPr>
                    <w:rFonts w:ascii="Cambria Math" w:hAnsi="Cambria Math" w:cs="Times New Roman"/>
                  </w:rPr>
                  <m:t>.</m:t>
                </m:r>
              </m:e>
            </m:mr>
          </m:m>
        </m:oMath>
      </m:oMathPara>
    </w:p>
    <w:p w14:paraId="23817DDF"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Rewriting Equation (</w:t>
      </w:r>
      <w:hyperlink w:anchor="eqn:vector layer rel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relation]</w:t>
        </w:r>
      </w:hyperlink>
      <w:r w:rsidRPr="006A178D">
        <w:rPr>
          <w:rFonts w:ascii="Times New Roman" w:hAnsi="Times New Roman" w:cs="Times New Roman"/>
        </w:rPr>
        <w:t>) in terms of Equations (</w:t>
      </w:r>
      <w:hyperlink w:anchor="eqn:vector layer activa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layer activation]</w:t>
        </w:r>
      </w:hyperlink>
      <w:r w:rsidRPr="006A178D">
        <w:rPr>
          <w:rFonts w:ascii="Times New Roman" w:hAnsi="Times New Roman" w:cs="Times New Roman"/>
        </w:rPr>
        <w:t>) and (</w:t>
      </w:r>
      <w:hyperlink w:anchor="eqn:vector x series">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x series]</w:t>
        </w:r>
      </w:hyperlink>
      <w:r w:rsidRPr="006A178D">
        <w:rPr>
          <w:rFonts w:ascii="Times New Roman" w:hAnsi="Times New Roman" w:cs="Times New Roman"/>
        </w:rPr>
        <w:t>), we obtain</w:t>
      </w:r>
    </w:p>
    <w:p w14:paraId="39C68ADC"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∀i</m:t>
                </m:r>
              </m:e>
              <m:e>
                <m:r>
                  <w:rPr>
                    <w:rFonts w:ascii="Cambria Math" w:hAnsi="Cambria Math" w:cs="Times New Roman"/>
                  </w:rPr>
                  <m:t>=1,⋯,c,</m:t>
                </m:r>
              </m:e>
            </m:m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e>
                <m:r>
                  <w:rPr>
                    <w:rFonts w:ascii="Cambria Math" w:hAnsi="Cambria Math" w:cs="Times New Roman"/>
                  </w:rPr>
                  <m:t>=</m:t>
                </m:r>
                <m:sSub>
                  <m:sSubPr>
                    <m:ctrlPr>
                      <w:rPr>
                        <w:rFonts w:ascii="Cambria Math" w:hAnsi="Cambria Math" w:cs="Times New Roman"/>
                      </w:rPr>
                    </m:ctrlPr>
                  </m:sSubPr>
                  <m:e>
                    <m:d>
                      <m:dPr>
                        <m:begChr m:val="["/>
                        <m:endChr m:val="]"/>
                        <m:ctrlPr>
                          <w:rPr>
                            <w:rFonts w:ascii="Cambria Math" w:hAnsi="Cambria Math" w:cs="Times New Roman"/>
                          </w:rPr>
                        </m:ctrlPr>
                      </m:dPr>
                      <m:e>
                        <m:r>
                          <m:rPr>
                            <m:sty m:val="b"/>
                          </m:rPr>
                          <w:rPr>
                            <w:rFonts w:ascii="Cambria Math" w:hAnsi="Cambria Math" w:cs="Times New Roman"/>
                          </w:rPr>
                          <m:t>σ</m:t>
                        </m:r>
                        <m:r>
                          <w:rPr>
                            <w:rFonts w:ascii="Cambria Math" w:hAnsi="Cambria Math" w:cs="Times New Roman"/>
                          </w:rPr>
                          <m:t>(</m:t>
                        </m:r>
                        <m:r>
                          <m:rPr>
                            <m:sty m:val="b"/>
                          </m:rPr>
                          <w:rPr>
                            <w:rFonts w:ascii="Cambria Math" w:hAnsi="Cambria Math" w:cs="Times New Roman"/>
                          </w:rPr>
                          <m:t>Θx</m:t>
                        </m:r>
                        <m:r>
                          <w:rPr>
                            <w:rFonts w:ascii="Cambria Math" w:hAnsi="Cambria Math" w:cs="Times New Roman"/>
                          </w:rPr>
                          <m:t>)</m:t>
                        </m:r>
                      </m:e>
                    </m:d>
                  </m:e>
                  <m:sub>
                    <m:r>
                      <w:rPr>
                        <w:rFonts w:ascii="Cambria Math" w:hAnsi="Cambria Math" w:cs="Times New Roman"/>
                      </w:rPr>
                      <m:t>i</m:t>
                    </m:r>
                  </m:sub>
                </m:sSub>
              </m:e>
            </m:mr>
            <m:mr>
              <m:e/>
              <m:e>
                <m:r>
                  <w:rPr>
                    <w:rFonts w:ascii="Cambria Math" w:hAnsi="Cambria Math" w:cs="Times New Roman"/>
                  </w:rPr>
                  <m:t>=σ(</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r>
                  <w:rPr>
                    <w:rFonts w:ascii="Cambria Math" w:hAnsi="Cambria Math" w:cs="Times New Roman"/>
                  </w:rPr>
                  <m:t>)</m:t>
                </m:r>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θ</m:t>
                    </m:r>
                  </m:e>
                  <m:sub>
                    <m:r>
                      <w:rPr>
                        <w:rFonts w:ascii="Cambria Math" w:hAnsi="Cambria Math" w:cs="Times New Roman"/>
                      </w:rPr>
                      <m:t>i</m:t>
                    </m:r>
                  </m:sub>
                </m:sSub>
                <m:r>
                  <m:rPr>
                    <m:sty m:val="b"/>
                  </m:rPr>
                  <w:rPr>
                    <w:rFonts w:ascii="Cambria Math" w:hAnsi="Cambria Math" w:cs="Times New Roman"/>
                  </w:rPr>
                  <m:t>x</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k</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e>
                        </m:d>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p>
                  </m:e>
                </m:d>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r>
                              <w:rPr>
                                <w:rFonts w:ascii="Cambria Math" w:hAnsi="Cambria Math" w:cs="Times New Roman"/>
                              </w:rPr>
                              <m:t>(</m:t>
                            </m:r>
                          </m:e>
                        </m:nary>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w</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e>
                    </m:d>
                  </m:e>
                </m:d>
                <m:r>
                  <w:rPr>
                    <w:rFonts w:ascii="Cambria Math" w:hAnsi="Cambria Math" w:cs="Times New Roman"/>
                  </w:rPr>
                  <m:t>.</m:t>
                </m:r>
              </m:e>
            </m:mr>
          </m:m>
        </m:oMath>
      </m:oMathPara>
    </w:p>
    <w:p w14:paraId="10C9F244"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where </w:t>
      </w:r>
      <m:oMath>
        <m:r>
          <m:rPr>
            <m:sty m:val="b"/>
          </m:rPr>
          <w:rPr>
            <w:rFonts w:ascii="Cambria Math" w:hAnsi="Cambria Math" w:cs="Times New Roman"/>
          </w:rPr>
          <m:t>L</m:t>
        </m:r>
      </m:oMath>
      <w:r w:rsidRPr="006A178D">
        <w:rPr>
          <w:rFonts w:ascii="Times New Roman" w:hAnsi="Times New Roman" w:cs="Times New Roman"/>
        </w:rPr>
        <w:t xml:space="preserve"> is a collection of non-negative integers that are indices such </w:t>
      </w:r>
      <w:proofErr w:type="gramStart"/>
      <w:r w:rsidRPr="006A178D">
        <w:rPr>
          <w:rFonts w:ascii="Times New Roman" w:hAnsi="Times New Roman" w:cs="Times New Roman"/>
        </w:rPr>
        <w:t>that</w:t>
      </w:r>
      <w:proofErr w:type="gramEnd"/>
    </w:p>
    <w:p w14:paraId="2E5FD419"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m:rPr>
                    <m:sty m:val="b"/>
                  </m:rPr>
                  <w:rPr>
                    <w:rFonts w:ascii="Cambria Math" w:hAnsi="Cambria Math" w:cs="Times New Roman"/>
                  </w:rPr>
                  <m:t>L</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0,⋯,0</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limLow>
                      <m:limLowPr>
                        <m:ctrlPr>
                          <w:rPr>
                            <w:rFonts w:ascii="Cambria Math" w:hAnsi="Cambria Math" w:cs="Times New Roman"/>
                          </w:rPr>
                        </m:ctrlPr>
                      </m:limLowPr>
                      <m:e>
                        <m:limLow>
                          <m:limLowPr>
                            <m:ctrlPr>
                              <w:rPr>
                                <w:rFonts w:ascii="Cambria Math" w:hAnsi="Cambria Math" w:cs="Times New Roman"/>
                              </w:rPr>
                            </m:ctrlPr>
                          </m:limLowPr>
                          <m:e>
                            <m:r>
                              <w:rPr>
                                <w:rFonts w:ascii="Cambria Math" w:hAnsi="Cambria Math" w:cs="Times New Roman"/>
                              </w:rPr>
                              <m:t>∞,⋯,∞</m:t>
                            </m:r>
                          </m:e>
                          <m:lim>
                            <m:r>
                              <w:rPr>
                                <w:rFonts w:ascii="Cambria Math" w:hAnsi="Cambria Math" w:cs="Times New Roman"/>
                              </w:rPr>
                              <m:t>⏟</m:t>
                            </m:r>
                          </m:lim>
                        </m:limLow>
                      </m:e>
                      <m:lim>
                        <m:r>
                          <w:rPr>
                            <w:rFonts w:ascii="Cambria Math" w:hAnsi="Cambria Math" w:cs="Times New Roman"/>
                          </w:rPr>
                          <m:t>×w</m:t>
                        </m:r>
                      </m:lim>
                    </m:limLow>
                  </m:sub>
                </m:sSub>
                <m:r>
                  <w:rPr>
                    <w:rFonts w:ascii="Cambria Math" w:hAnsi="Cambria Math" w:cs="Times New Roman"/>
                  </w:rPr>
                  <m:t>,</m:t>
                </m:r>
              </m:e>
            </m:mr>
            <m:mr>
              <m:e/>
              <m:e>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e>
            </m:mr>
            <m:mr>
              <m:e/>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r>
                  <w:rPr>
                    <w:rFonts w:ascii="Cambria Math" w:hAnsi="Cambria Math" w:cs="Times New Roman"/>
                  </w:rPr>
                  <m:t>=</m:t>
                </m:r>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den>
                    </m:f>
                  </m:e>
                </m:d>
                <m:r>
                  <w:rPr>
                    <w:rFonts w:ascii="Cambria Math" w:hAnsi="Cambria Math" w:cs="Times New Roman"/>
                  </w:rPr>
                  <m:t>.</m:t>
                </m:r>
              </m:e>
            </m:mr>
          </m:m>
        </m:oMath>
      </m:oMathPara>
    </w:p>
    <w:p w14:paraId="2D58A22B" w14:textId="77777777" w:rsidR="006A178D" w:rsidRPr="006A178D" w:rsidRDefault="006A178D" w:rsidP="006A178D">
      <w:pPr>
        <w:rPr>
          <w:b/>
          <w:bCs/>
          <w:sz w:val="24"/>
          <w:szCs w:val="24"/>
        </w:rPr>
      </w:pPr>
      <w:bookmarkStart w:id="190" w:name="coefficient-extraction-2"/>
      <w:r w:rsidRPr="006A178D">
        <w:rPr>
          <w:b/>
          <w:bCs/>
          <w:sz w:val="24"/>
          <w:szCs w:val="24"/>
        </w:rPr>
        <w:t>Coefficient Extraction</w:t>
      </w:r>
      <w:bookmarkEnd w:id="190"/>
    </w:p>
    <w:p w14:paraId="3C52125B"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To find the coefficients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xml:space="preserve"> from Equation (</w:t>
      </w:r>
      <w:hyperlink w:anchor="eqn:vecto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eqn:vector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we must find terms satisfying index constraints</w:t>
      </w:r>
    </w:p>
    <w:p w14:paraId="3396F285"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k</m:t>
                </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d</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nary>
              </m:e>
            </m:m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e>
              <m:e>
                <m:r>
                  <w:rPr>
                    <w:rFonts w:ascii="Cambria Math" w:hAnsi="Cambria Math" w:cs="Times New Roman"/>
                  </w:rPr>
                  <m:t>=∥</m:t>
                </m:r>
                <m:r>
                  <m:rPr>
                    <m:sty m:val="b"/>
                  </m:rP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1</m:t>
                    </m:r>
                  </m:sub>
                </m:sSub>
              </m:e>
            </m:mr>
          </m:m>
        </m:oMath>
      </m:oMathPara>
    </w:p>
    <w:p w14:paraId="40E29A67"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and power constraints</w:t>
      </w:r>
    </w:p>
    <w:p w14:paraId="504A4333"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r>
                  <w:rPr>
                    <w:rFonts w:ascii="Cambria Math" w:hAnsi="Cambria Math" w:cs="Times New Roman"/>
                  </w:rPr>
                  <m:t>⋮  </m:t>
                </m:r>
              </m:e>
              <m:e>
                <m:r>
                  <w:rPr>
                    <w:rFonts w:ascii="Cambria Math" w:hAnsi="Cambria Math" w:cs="Times New Roman"/>
                  </w:rPr>
                  <m:t>=  ⋮</m:t>
                </m:r>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e>
            </m:mr>
          </m:m>
        </m:oMath>
      </m:oMathPara>
    </w:p>
    <w:p w14:paraId="4C00D6F0" w14:textId="77777777" w:rsidR="006A178D" w:rsidRPr="006A178D" w:rsidRDefault="006A178D" w:rsidP="006A178D">
      <w:pPr>
        <w:pStyle w:val="FirstParagraph"/>
        <w:rPr>
          <w:rFonts w:ascii="Times New Roman" w:hAnsi="Times New Roman" w:cs="Times New Roman"/>
        </w:rPr>
      </w:pPr>
      <w:proofErr w:type="gramStart"/>
      <w:r w:rsidRPr="006A178D">
        <w:rPr>
          <w:rFonts w:ascii="Times New Roman" w:hAnsi="Times New Roman" w:cs="Times New Roman"/>
        </w:rPr>
        <w:t>Similar to</w:t>
      </w:r>
      <w:proofErr w:type="gramEnd"/>
      <w:r w:rsidRPr="006A178D">
        <w:rPr>
          <w:rFonts w:ascii="Times New Roman" w:hAnsi="Times New Roman" w:cs="Times New Roman"/>
        </w:rPr>
        <w:t xml:space="preserve"> the scalar case, notice that the power constraints can be simplified since any solution must also satisfy</w:t>
      </w:r>
    </w:p>
    <w:p w14:paraId="5742A61A" w14:textId="77777777" w:rsidR="006A178D" w:rsidRPr="006A178D" w:rsidRDefault="00146417" w:rsidP="006A178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=⋯=0.</m:t>
          </m:r>
        </m:oMath>
      </m:oMathPara>
    </w:p>
    <w:p w14:paraId="32EB2962"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resulting in</w:t>
      </w:r>
    </w:p>
    <w:p w14:paraId="029F6AB3" w14:textId="77777777" w:rsidR="006A178D" w:rsidRPr="006A178D" w:rsidRDefault="00146417" w:rsidP="006A178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e>
            </m:mr>
            <m:mr>
              <m:e>
                <m:r>
                  <w:rPr>
                    <w:rFonts w:ascii="Cambria Math" w:hAnsi="Cambria Math" w:cs="Times New Roman"/>
                  </w:rPr>
                  <m:t>⋮  </m:t>
                </m:r>
              </m:e>
              <m:e>
                <m:r>
                  <w:rPr>
                    <w:rFonts w:ascii="Cambria Math" w:hAnsi="Cambria Math" w:cs="Times New Roman"/>
                  </w:rPr>
                  <m:t>=  ⋮</m:t>
                </m:r>
              </m:e>
            </m:mr>
            <m:m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e>
              <m:e>
                <m:r>
                  <w:rPr>
                    <w:rFonts w:ascii="Cambria Math" w:hAnsi="Cambria Math" w:cs="Times New Roman"/>
                  </w:rPr>
                  <m:t>=</m:t>
                </m:r>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e>
            </m:mr>
          </m:m>
        </m:oMath>
      </m:oMathPara>
    </w:p>
    <w:p w14:paraId="38CCFD31"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If a collection of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oMath>
      <w:r w:rsidRPr="006A178D">
        <w:rPr>
          <w:rFonts w:ascii="Times New Roman" w:hAnsi="Times New Roman" w:cs="Times New Roman"/>
        </w:rPr>
        <w:t xml:space="preserve"> and </w:t>
      </w:r>
      <m:oMath>
        <m:r>
          <m:rPr>
            <m:sty m:val="b"/>
          </m:rPr>
          <w:rPr>
            <w:rFonts w:ascii="Cambria Math" w:hAnsi="Cambria Math" w:cs="Times New Roman"/>
          </w:rPr>
          <m:t>L</m:t>
        </m:r>
      </m:oMath>
      <w:r w:rsidRPr="006A178D">
        <w:rPr>
          <w:rFonts w:ascii="Times New Roman" w:hAnsi="Times New Roman" w:cs="Times New Roman"/>
        </w:rPr>
        <w:t xml:space="preserve"> satisfy </w:t>
      </w:r>
      <w:proofErr w:type="gramStart"/>
      <w:r w:rsidRPr="006A178D">
        <w:rPr>
          <w:rFonts w:ascii="Times New Roman" w:hAnsi="Times New Roman" w:cs="Times New Roman"/>
        </w:rPr>
        <w:t>all of</w:t>
      </w:r>
      <w:proofErr w:type="gramEnd"/>
      <w:r w:rsidRPr="006A178D">
        <w:rPr>
          <w:rFonts w:ascii="Times New Roman" w:hAnsi="Times New Roman" w:cs="Times New Roman"/>
        </w:rPr>
        <w:t xml:space="preserve"> these constraints, then the value</w:t>
      </w:r>
    </w:p>
    <w:p w14:paraId="2B1A0211" w14:textId="77777777" w:rsidR="006A178D" w:rsidRPr="006A178D" w:rsidRDefault="00146417" w:rsidP="006A178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1FCE18AD"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 xml:space="preserve">may be pulled out to the sum of </w:t>
      </w: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oMath>
      <w:r w:rsidRPr="006A178D">
        <w:rPr>
          <w:rFonts w:ascii="Times New Roman" w:hAnsi="Times New Roman" w:cs="Times New Roman"/>
        </w:rPr>
        <w:t>. In concise terms we have derived</w:t>
      </w:r>
    </w:p>
    <w:p w14:paraId="409557CD" w14:textId="77777777" w:rsidR="006A178D" w:rsidRPr="006A178D" w:rsidRDefault="00146417" w:rsidP="006A178D">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b>
            <m:sup>
              <m:r>
                <w:rPr>
                  <w:rFonts w:ascii="Cambria Math" w:hAnsi="Cambria Math" w:cs="Times New Roman"/>
                </w:rPr>
                <m:t>(i)</m:t>
              </m:r>
            </m:sup>
          </m:sSub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=k</m:t>
              </m:r>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d</m:t>
                          </m:r>
                        </m:sub>
                      </m:sSub>
                    </m:den>
                  </m:f>
                </m:e>
              </m:d>
            </m:e>
          </m:nary>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d</m:t>
              </m:r>
            </m:sup>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ij</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sup>
              </m:sSubSup>
            </m:e>
          </m:nary>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mr>
                <m:mr>
                  <m:e>
                    <m:r>
                      <w:rPr>
                        <w:rFonts w:ascii="Cambria Math" w:hAnsi="Cambria Math" w:cs="Times New Roman"/>
                      </w:rPr>
                      <m:t>⋮</m:t>
                    </m:r>
                  </m:e>
                </m:mr>
                <m:mr>
                  <m:e>
                    <m:nary>
                      <m:naryPr>
                        <m:chr m:val="∑"/>
                        <m:limLoc m:val="undOv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e>
                    </m:nary>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w</m:t>
                        </m:r>
                      </m:sub>
                    </m:sSub>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num>
                    <m:den>
                      <m:r>
                        <m:rPr>
                          <m:sty m:val="b"/>
                        </m:rPr>
                        <w:rPr>
                          <w:rFonts w:ascii="Cambria Math" w:hAnsi="Cambria Math" w:cs="Times New Roman"/>
                        </w:rPr>
                        <m:t>L</m:t>
                      </m:r>
                    </m:den>
                  </m:f>
                </m:e>
              </m:d>
            </m:e>
          </m:nary>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up>
              <m:r>
                <w:rPr>
                  <w:rFonts w:ascii="Cambria Math" w:hAnsi="Cambria Math" w:cs="Times New Roman"/>
                </w:rPr>
                <m:t>(j)</m:t>
              </m:r>
            </m:sup>
          </m:sSub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w</m:t>
                      </m:r>
                    </m:sub>
                  </m:sSub>
                </m:sub>
              </m:sSub>
            </m:sup>
          </m:sSup>
        </m:oMath>
      </m:oMathPara>
    </w:p>
    <w:p w14:paraId="3C561ABB" w14:textId="77777777" w:rsidR="006A178D" w:rsidRPr="006A178D" w:rsidRDefault="006A178D" w:rsidP="006A178D">
      <w:pPr>
        <w:pStyle w:val="FirstParagraph"/>
        <w:rPr>
          <w:rFonts w:ascii="Times New Roman" w:hAnsi="Times New Roman" w:cs="Times New Roman"/>
        </w:rPr>
      </w:pPr>
      <w:r w:rsidRPr="006A178D">
        <w:rPr>
          <w:rFonts w:ascii="Times New Roman" w:hAnsi="Times New Roman" w:cs="Times New Roman"/>
        </w:rPr>
        <w:t>The only issue is that of finding solutions to the index and power constraints.</w:t>
      </w:r>
    </w:p>
    <w:p w14:paraId="490FBBAB" w14:textId="77777777" w:rsidR="006A178D" w:rsidRPr="006A178D" w:rsidRDefault="006A178D" w:rsidP="006A178D">
      <w:pPr>
        <w:pStyle w:val="BodyText"/>
      </w:pPr>
    </w:p>
    <w:p w14:paraId="1F2D1C8C" w14:textId="77777777" w:rsidR="00C53B33" w:rsidRPr="006A178D" w:rsidRDefault="00C53B33" w:rsidP="00C53B33">
      <w:pPr>
        <w:rPr>
          <w:b/>
          <w:bCs/>
          <w:sz w:val="24"/>
          <w:szCs w:val="24"/>
        </w:rPr>
      </w:pPr>
      <w:bookmarkStart w:id="191" w:name="softmax-activation"/>
      <w:proofErr w:type="spellStart"/>
      <w:r w:rsidRPr="006A178D">
        <w:rPr>
          <w:b/>
          <w:bCs/>
          <w:sz w:val="24"/>
          <w:szCs w:val="24"/>
        </w:rPr>
        <w:t>Softmax</w:t>
      </w:r>
      <w:proofErr w:type="spellEnd"/>
      <w:r w:rsidRPr="006A178D">
        <w:rPr>
          <w:b/>
          <w:bCs/>
          <w:sz w:val="24"/>
          <w:szCs w:val="24"/>
        </w:rPr>
        <w:t xml:space="preserve"> Activation</w:t>
      </w:r>
      <w:bookmarkEnd w:id="191"/>
    </w:p>
    <w:p w14:paraId="20ACEEC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For example, consider the </w:t>
      </w:r>
      <w:proofErr w:type="spellStart"/>
      <w:r w:rsidRPr="006A178D">
        <w:rPr>
          <w:rFonts w:ascii="Times New Roman" w:hAnsi="Times New Roman" w:cs="Times New Roman"/>
        </w:rPr>
        <w:t>Softmax</w:t>
      </w:r>
      <w:proofErr w:type="spellEnd"/>
      <w:r w:rsidRPr="006A178D">
        <w:rPr>
          <w:rFonts w:ascii="Times New Roman" w:hAnsi="Times New Roman" w:cs="Times New Roman"/>
        </w:rPr>
        <w:t xml:space="preserve"> activation function which is given in Equation (???)</w:t>
      </w:r>
    </w:p>
    <w:p w14:paraId="2551A39C"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gramStart"/>
      <w:r w:rsidRPr="006A178D">
        <w:rPr>
          <w:rFonts w:ascii="Times New Roman" w:hAnsi="Times New Roman" w:cs="Times New Roman"/>
        </w:rPr>
        <w:t>sigma(</w:t>
      </w:r>
      <w:proofErr w:type="gramEnd"/>
      <w:r w:rsidRPr="006A178D">
        <w:rPr>
          <w:rFonts w:ascii="Times New Roman" w:hAnsi="Times New Roman" w:cs="Times New Roman"/>
        </w:rPr>
        <w:t>\bold z)_</w:t>
      </w:r>
      <w:proofErr w:type="spellStart"/>
      <w:r w:rsidRPr="006A178D">
        <w:rPr>
          <w:rFonts w:ascii="Times New Roman" w:hAnsi="Times New Roman" w:cs="Times New Roman"/>
        </w:rPr>
        <w:t>i</w:t>
      </w:r>
      <w:proofErr w:type="spellEnd"/>
      <w:r w:rsidRPr="006A178D">
        <w:rPr>
          <w:rFonts w:ascii="Times New Roman" w:hAnsi="Times New Roman" w:cs="Times New Roman"/>
        </w:rPr>
        <w:t xml:space="preserve"> = </w:t>
      </w:r>
      <w:r w:rsidRPr="006A178D">
        <w:rPr>
          <w:rFonts w:ascii="Times New Roman" w:hAnsi="Times New Roman" w:cs="Times New Roman"/>
        </w:rPr>
        <w:tab/>
        <w:t>\frac{e^{</w:t>
      </w:r>
      <w:proofErr w:type="spellStart"/>
      <w:r w:rsidRPr="006A178D">
        <w:rPr>
          <w:rFonts w:ascii="Times New Roman" w:hAnsi="Times New Roman" w:cs="Times New Roman"/>
        </w:rPr>
        <w:t>z_i</w:t>
      </w:r>
      <w:proofErr w:type="spellEnd"/>
      <w:r w:rsidRPr="006A178D">
        <w:rPr>
          <w:rFonts w:ascii="Times New Roman" w:hAnsi="Times New Roman" w:cs="Times New Roman"/>
        </w:rPr>
        <w:t>}}{\sum\limits_{j=1}^k e^{</w:t>
      </w:r>
      <w:proofErr w:type="spellStart"/>
      <w:r w:rsidRPr="006A178D">
        <w:rPr>
          <w:rFonts w:ascii="Times New Roman" w:hAnsi="Times New Roman" w:cs="Times New Roman"/>
        </w:rPr>
        <w:t>z_j</w:t>
      </w:r>
      <w:proofErr w:type="spellEnd"/>
      <w:r w:rsidRPr="006A178D">
        <w:rPr>
          <w:rFonts w:ascii="Times New Roman" w:hAnsi="Times New Roman" w:cs="Times New Roman"/>
        </w:rPr>
        <w:t>}}$$</w:t>
      </w:r>
    </w:p>
    <w:p w14:paraId="47FE648C"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goal is to obtain </w:t>
      </w:r>
      <w:proofErr w:type="gramStart"/>
      <w:r w:rsidRPr="006A178D">
        <w:rPr>
          <w:rFonts w:ascii="Times New Roman" w:hAnsi="Times New Roman" w:cs="Times New Roman"/>
        </w:rPr>
        <w:t>a</w:t>
      </w:r>
      <w:proofErr w:type="gramEnd"/>
      <w:r w:rsidRPr="006A178D">
        <w:rPr>
          <w:rFonts w:ascii="Times New Roman" w:hAnsi="Times New Roman" w:cs="Times New Roman"/>
        </w:rPr>
        <w:t xml:space="preserve"> activation generating function for the chosen activation function in the neural network.</w:t>
      </w:r>
    </w:p>
    <w:p w14:paraId="056436A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The </w:t>
      </w:r>
      <w:proofErr w:type="spellStart"/>
      <w:r w:rsidRPr="006A178D">
        <w:rPr>
          <w:rFonts w:ascii="Times New Roman" w:hAnsi="Times New Roman" w:cs="Times New Roman"/>
        </w:rPr>
        <w:t>partion</w:t>
      </w:r>
      <w:proofErr w:type="spellEnd"/>
      <w:r w:rsidRPr="006A178D">
        <w:rPr>
          <w:rFonts w:ascii="Times New Roman" w:hAnsi="Times New Roman" w:cs="Times New Roman"/>
        </w:rPr>
        <w:t xml:space="preserve"> function, $\bold Z$, is defined below as</w:t>
      </w:r>
    </w:p>
    <w:p w14:paraId="7090D4A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$$\bold Z = \sum\limits_{j=</w:t>
      </w:r>
      <w:proofErr w:type="gramStart"/>
      <w:r w:rsidRPr="006A178D">
        <w:rPr>
          <w:rFonts w:ascii="Times New Roman" w:hAnsi="Times New Roman" w:cs="Times New Roman"/>
        </w:rPr>
        <w:t>1}^</w:t>
      </w:r>
      <w:proofErr w:type="gramEnd"/>
      <w:r w:rsidRPr="006A178D">
        <w:rPr>
          <w:rFonts w:ascii="Times New Roman" w:hAnsi="Times New Roman" w:cs="Times New Roman"/>
        </w:rPr>
        <w:t>k e^{</w:t>
      </w:r>
      <w:proofErr w:type="spellStart"/>
      <w:r w:rsidRPr="006A178D">
        <w:rPr>
          <w:rFonts w:ascii="Times New Roman" w:hAnsi="Times New Roman" w:cs="Times New Roman"/>
        </w:rPr>
        <w:t>z_j</w:t>
      </w:r>
      <w:proofErr w:type="spellEnd"/>
      <w:r w:rsidRPr="006A178D">
        <w:rPr>
          <w:rFonts w:ascii="Times New Roman" w:hAnsi="Times New Roman" w:cs="Times New Roman"/>
        </w:rPr>
        <w:t>}$$</w:t>
      </w:r>
    </w:p>
    <w:p w14:paraId="7F3A9814"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The series representation for the exponential is given by the following</w:t>
      </w:r>
    </w:p>
    <w:p w14:paraId="05E924E4" w14:textId="77777777" w:rsidR="00C53B33" w:rsidRPr="006A178D" w:rsidRDefault="00146417" w:rsidP="00C53B33">
      <w:pPr>
        <w:pStyle w:val="BodyText"/>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sup>
          </m:s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k</m:t>
              </m:r>
            </m:sup>
          </m:sSubSup>
        </m:oMath>
      </m:oMathPara>
    </w:p>
    <w:p w14:paraId="5C38E869"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Therefore</w:t>
      </w:r>
    </w:p>
    <w:p w14:paraId="0E38FD15"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gramStart"/>
      <w:r w:rsidRPr="006A178D">
        <w:rPr>
          <w:rFonts w:ascii="Times New Roman" w:hAnsi="Times New Roman" w:cs="Times New Roman"/>
        </w:rPr>
        <w:t>sigma(</w:t>
      </w:r>
      <w:proofErr w:type="gramEnd"/>
      <w:r w:rsidRPr="006A178D">
        <w:rPr>
          <w:rFonts w:ascii="Times New Roman" w:hAnsi="Times New Roman" w:cs="Times New Roman"/>
        </w:rPr>
        <w:t>\bold z)_</w:t>
      </w:r>
      <w:proofErr w:type="spellStart"/>
      <w:r w:rsidRPr="006A178D">
        <w:rPr>
          <w:rFonts w:ascii="Times New Roman" w:hAnsi="Times New Roman" w:cs="Times New Roman"/>
        </w:rPr>
        <w:t>i</w:t>
      </w:r>
      <w:proofErr w:type="spellEnd"/>
      <w:r w:rsidRPr="006A178D">
        <w:rPr>
          <w:rFonts w:ascii="Times New Roman" w:hAnsi="Times New Roman" w:cs="Times New Roman"/>
        </w:rPr>
        <w:t xml:space="preserve"> = </w:t>
      </w:r>
      <w:r w:rsidRPr="006A178D">
        <w:rPr>
          <w:rFonts w:ascii="Times New Roman" w:hAnsi="Times New Roman" w:cs="Times New Roman"/>
        </w:rPr>
        <w:tab/>
        <w:t>\sum\limits_{k=0}^{\</w:t>
      </w:r>
      <w:proofErr w:type="spellStart"/>
      <w:r w:rsidRPr="006A178D">
        <w:rPr>
          <w:rFonts w:ascii="Times New Roman" w:hAnsi="Times New Roman" w:cs="Times New Roman"/>
        </w:rPr>
        <w:t>infty</w:t>
      </w:r>
      <w:proofErr w:type="spellEnd"/>
      <w:r w:rsidRPr="006A178D">
        <w:rPr>
          <w:rFonts w:ascii="Times New Roman" w:hAnsi="Times New Roman" w:cs="Times New Roman"/>
        </w:rPr>
        <w:t>} \alpha_{k}z_{</w:t>
      </w:r>
      <w:proofErr w:type="spellStart"/>
      <w:r w:rsidRPr="006A178D">
        <w:rPr>
          <w:rFonts w:ascii="Times New Roman" w:hAnsi="Times New Roman" w:cs="Times New Roman"/>
        </w:rPr>
        <w:t>i</w:t>
      </w:r>
      <w:proofErr w:type="spellEnd"/>
      <w:r w:rsidRPr="006A178D">
        <w:rPr>
          <w:rFonts w:ascii="Times New Roman" w:hAnsi="Times New Roman" w:cs="Times New Roman"/>
        </w:rPr>
        <w:t>}^{k}$$</w:t>
      </w:r>
    </w:p>
    <w:p w14:paraId="3B51C88D"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 $\</w:t>
      </w:r>
      <w:proofErr w:type="spellStart"/>
      <w:r w:rsidRPr="006A178D">
        <w:rPr>
          <w:rFonts w:ascii="Times New Roman" w:hAnsi="Times New Roman" w:cs="Times New Roman"/>
        </w:rPr>
        <w:t>alpha_k</w:t>
      </w:r>
      <w:proofErr w:type="spellEnd"/>
      <w:r w:rsidRPr="006A178D">
        <w:rPr>
          <w:rFonts w:ascii="Times New Roman" w:hAnsi="Times New Roman" w:cs="Times New Roman"/>
        </w:rPr>
        <w:t xml:space="preserve"> = \</w:t>
      </w:r>
      <w:proofErr w:type="gramStart"/>
      <w:r w:rsidRPr="006A178D">
        <w:rPr>
          <w:rFonts w:ascii="Times New Roman" w:hAnsi="Times New Roman" w:cs="Times New Roman"/>
        </w:rPr>
        <w:t>frac{</w:t>
      </w:r>
      <w:proofErr w:type="gramEnd"/>
      <w:r w:rsidRPr="006A178D">
        <w:rPr>
          <w:rFonts w:ascii="Times New Roman" w:hAnsi="Times New Roman" w:cs="Times New Roman"/>
        </w:rPr>
        <w:t xml:space="preserve">1}{{\bold Z}k!}$ is the generating function for the </w:t>
      </w:r>
      <w:proofErr w:type="spellStart"/>
      <w:r w:rsidRPr="006A178D">
        <w:rPr>
          <w:rFonts w:ascii="Times New Roman" w:hAnsi="Times New Roman" w:cs="Times New Roman"/>
        </w:rPr>
        <w:t>Softmax</w:t>
      </w:r>
      <w:proofErr w:type="spellEnd"/>
    </w:p>
    <w:p w14:paraId="4B878C5C" w14:textId="77777777" w:rsidR="00C53B33" w:rsidRPr="006A178D" w:rsidRDefault="00C53B33" w:rsidP="00C53B33">
      <w:pPr>
        <w:rPr>
          <w:b/>
          <w:bCs/>
          <w:sz w:val="24"/>
          <w:szCs w:val="24"/>
        </w:rPr>
      </w:pPr>
      <w:bookmarkStart w:id="192" w:name="relu-activation"/>
      <w:proofErr w:type="spellStart"/>
      <w:r w:rsidRPr="006A178D">
        <w:rPr>
          <w:b/>
          <w:bCs/>
          <w:sz w:val="24"/>
          <w:szCs w:val="24"/>
        </w:rPr>
        <w:t>ReLU</w:t>
      </w:r>
      <w:proofErr w:type="spellEnd"/>
      <w:r w:rsidRPr="006A178D">
        <w:rPr>
          <w:b/>
          <w:bCs/>
          <w:sz w:val="24"/>
          <w:szCs w:val="24"/>
        </w:rPr>
        <w:t xml:space="preserve"> Activation</w:t>
      </w:r>
      <w:bookmarkEnd w:id="192"/>
    </w:p>
    <w:p w14:paraId="2A2075AC"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(rectified linear units) function is another commonly used activation function and is given below in Equation (</w:t>
      </w:r>
      <w:hyperlink w:anchor="eqn:ReLU">
        <w:r w:rsidRPr="006A178D">
          <w:rPr>
            <w:rStyle w:val="Hyperlink"/>
            <w:rFonts w:ascii="Times New Roman" w:hAnsi="Times New Roman" w:cs="Times New Roman"/>
          </w:rPr>
          <w:t>[</w:t>
        </w:r>
        <w:proofErr w:type="spellStart"/>
        <w:proofErr w:type="gramStart"/>
        <w:r w:rsidRPr="006A178D">
          <w:rPr>
            <w:rStyle w:val="Hyperlink"/>
            <w:rFonts w:ascii="Times New Roman" w:hAnsi="Times New Roman" w:cs="Times New Roman"/>
          </w:rPr>
          <w:t>eqn:ReLU</w:t>
        </w:r>
        <w:proofErr w:type="spellEnd"/>
        <w:proofErr w:type="gramEnd"/>
        <w:r w:rsidRPr="006A178D">
          <w:rPr>
            <w:rStyle w:val="Hyperlink"/>
            <w:rFonts w:ascii="Times New Roman" w:hAnsi="Times New Roman" w:cs="Times New Roman"/>
          </w:rPr>
          <w:t>]</w:t>
        </w:r>
      </w:hyperlink>
      <w:r w:rsidRPr="006A178D">
        <w:rPr>
          <w:rFonts w:ascii="Times New Roman" w:hAnsi="Times New Roman" w:cs="Times New Roman"/>
        </w:rPr>
        <w:t>):</w:t>
      </w:r>
    </w:p>
    <w:p w14:paraId="3A4F0F91"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f(x)=</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x,</m:t>
                    </m:r>
                  </m:e>
                  <m:e>
                    <m:r>
                      <m:rPr>
                        <m:nor/>
                      </m:rPr>
                      <w:rPr>
                        <w:rFonts w:ascii="Times New Roman" w:hAnsi="Times New Roman" w:cs="Times New Roman"/>
                      </w:rPr>
                      <m:t>if</m:t>
                    </m:r>
                    <m:r>
                      <w:rPr>
                        <w:rFonts w:ascii="Cambria Math" w:hAnsi="Cambria Math" w:cs="Times New Roman"/>
                      </w:rPr>
                      <m:t> x&gt;0</m:t>
                    </m:r>
                  </m:e>
                </m:mr>
                <m:mr>
                  <m:e>
                    <m:r>
                      <w:rPr>
                        <w:rFonts w:ascii="Cambria Math" w:hAnsi="Cambria Math" w:cs="Times New Roman"/>
                      </w:rPr>
                      <m:t>0,</m:t>
                    </m:r>
                  </m:e>
                  <m:e>
                    <m:r>
                      <m:rPr>
                        <m:nor/>
                      </m:rPr>
                      <w:rPr>
                        <w:rFonts w:ascii="Times New Roman" w:hAnsi="Times New Roman" w:cs="Times New Roman"/>
                      </w:rPr>
                      <m:t>otherwise</m:t>
                    </m:r>
                  </m:e>
                </m:mr>
              </m:m>
            </m:e>
          </m:d>
        </m:oMath>
      </m:oMathPara>
    </w:p>
    <w:p w14:paraId="0614FD7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generating function for the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is given in Equation (</w:t>
      </w:r>
      <w:hyperlink w:anchor="eqn: ReLU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w:t>
        </w:r>
        <w:proofErr w:type="spellEnd"/>
        <w:r w:rsidRPr="006A178D">
          <w:rPr>
            <w:rStyle w:val="Hyperlink"/>
            <w:rFonts w:ascii="Times New Roman" w:hAnsi="Times New Roman" w:cs="Times New Roman"/>
          </w:rPr>
          <w:t xml:space="preserve">: </w:t>
        </w:r>
        <w:proofErr w:type="spellStart"/>
        <w:r w:rsidRPr="006A178D">
          <w:rPr>
            <w:rStyle w:val="Hyperlink"/>
            <w:rFonts w:ascii="Times New Roman" w:hAnsi="Times New Roman" w:cs="Times New Roman"/>
          </w:rPr>
          <w:t>ReLU</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and it is dependent on both the input variables and the network weights.</w:t>
      </w:r>
    </w:p>
    <w:p w14:paraId="6E4CF5F4"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lastRenderedPageBreak/>
        <w:t>$$\</w:t>
      </w:r>
      <w:proofErr w:type="spellStart"/>
      <w:r w:rsidRPr="006A178D">
        <w:rPr>
          <w:rFonts w:ascii="Times New Roman" w:hAnsi="Times New Roman" w:cs="Times New Roman"/>
        </w:rPr>
        <w:t>alpha_n</w:t>
      </w:r>
      <w:proofErr w:type="spellEnd"/>
      <w:r w:rsidRPr="006A178D">
        <w:rPr>
          <w:rFonts w:ascii="Times New Roman" w:hAnsi="Times New Roman" w:cs="Times New Roman"/>
        </w:rPr>
        <w:t xml:space="preserve"> = </w:t>
      </w:r>
      <w:r w:rsidRPr="006A178D">
        <w:rPr>
          <w:rFonts w:ascii="Times New Roman" w:hAnsi="Times New Roman" w:cs="Times New Roman"/>
        </w:rPr>
        <w:tab/>
      </w:r>
      <w:r w:rsidRPr="006A178D">
        <w:rPr>
          <w:rFonts w:ascii="Times New Roman" w:hAnsi="Times New Roman" w:cs="Times New Roman"/>
        </w:rPr>
        <w:tab/>
        <w:t xml:space="preserve">\begin{cases}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1 &amp; \bold z &gt; 0 \\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0 &amp; \text{otherwise} </w:t>
      </w:r>
      <w:r w:rsidRPr="006A178D">
        <w:rPr>
          <w:rFonts w:ascii="Times New Roman" w:hAnsi="Times New Roman" w:cs="Times New Roman"/>
        </w:rPr>
        <w:tab/>
      </w:r>
      <w:r w:rsidRPr="006A178D">
        <w:rPr>
          <w:rFonts w:ascii="Times New Roman" w:hAnsi="Times New Roman" w:cs="Times New Roman"/>
        </w:rPr>
        <w:tab/>
        <w:t xml:space="preserve">\end{cases} </w:t>
      </w:r>
      <w:r w:rsidRPr="006A178D">
        <w:rPr>
          <w:rFonts w:ascii="Times New Roman" w:hAnsi="Times New Roman" w:cs="Times New Roman"/>
        </w:rPr>
        <w:tab/>
        <w:t>\</w:t>
      </w:r>
      <w:proofErr w:type="gramStart"/>
      <w:r w:rsidRPr="006A178D">
        <w:rPr>
          <w:rFonts w:ascii="Times New Roman" w:hAnsi="Times New Roman" w:cs="Times New Roman"/>
        </w:rPr>
        <w:t>label{</w:t>
      </w:r>
      <w:proofErr w:type="spellStart"/>
      <w:proofErr w:type="gramEnd"/>
      <w:r w:rsidRPr="006A178D">
        <w:rPr>
          <w:rFonts w:ascii="Times New Roman" w:hAnsi="Times New Roman" w:cs="Times New Roman"/>
        </w:rPr>
        <w:t>eqn</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generating function}$$</w:t>
      </w:r>
    </w:p>
    <w:p w14:paraId="19847A2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Similarly, the linear generating function is given in Equation (</w:t>
      </w:r>
      <w:hyperlink w:anchor="eqn: linear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w:t>
        </w:r>
        <w:proofErr w:type="spellEnd"/>
        <w:r w:rsidRPr="006A178D">
          <w:rPr>
            <w:rStyle w:val="Hyperlink"/>
            <w:rFonts w:ascii="Times New Roman" w:hAnsi="Times New Roman" w:cs="Times New Roman"/>
          </w:rPr>
          <w:t>: linear generating function]</w:t>
        </w:r>
      </w:hyperlink>
      <w:r w:rsidRPr="006A178D">
        <w:rPr>
          <w:rFonts w:ascii="Times New Roman" w:hAnsi="Times New Roman" w:cs="Times New Roman"/>
        </w:rPr>
        <w:t>) but it is only dependent upon $\bold n$.</w:t>
      </w:r>
    </w:p>
    <w:p w14:paraId="0A4F8616"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spellStart"/>
      <w:r w:rsidRPr="006A178D">
        <w:rPr>
          <w:rFonts w:ascii="Times New Roman" w:hAnsi="Times New Roman" w:cs="Times New Roman"/>
        </w:rPr>
        <w:t>alpha_n</w:t>
      </w:r>
      <w:proofErr w:type="spellEnd"/>
      <w:r w:rsidRPr="006A178D">
        <w:rPr>
          <w:rFonts w:ascii="Times New Roman" w:hAnsi="Times New Roman" w:cs="Times New Roman"/>
        </w:rPr>
        <w:t xml:space="preserve"> = </w:t>
      </w:r>
      <w:r w:rsidRPr="006A178D">
        <w:rPr>
          <w:rFonts w:ascii="Times New Roman" w:hAnsi="Times New Roman" w:cs="Times New Roman"/>
        </w:rPr>
        <w:tab/>
      </w:r>
      <w:r w:rsidRPr="006A178D">
        <w:rPr>
          <w:rFonts w:ascii="Times New Roman" w:hAnsi="Times New Roman" w:cs="Times New Roman"/>
        </w:rPr>
        <w:tab/>
        <w:t xml:space="preserve">\begin{cases}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1 &amp; \bold n = 1 \\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0 &amp; \text{otherwise} </w:t>
      </w:r>
      <w:r w:rsidRPr="006A178D">
        <w:rPr>
          <w:rFonts w:ascii="Times New Roman" w:hAnsi="Times New Roman" w:cs="Times New Roman"/>
        </w:rPr>
        <w:tab/>
      </w:r>
      <w:r w:rsidRPr="006A178D">
        <w:rPr>
          <w:rFonts w:ascii="Times New Roman" w:hAnsi="Times New Roman" w:cs="Times New Roman"/>
        </w:rPr>
        <w:tab/>
        <w:t xml:space="preserve">\end{cases} </w:t>
      </w:r>
      <w:r w:rsidRPr="006A178D">
        <w:rPr>
          <w:rFonts w:ascii="Times New Roman" w:hAnsi="Times New Roman" w:cs="Times New Roman"/>
        </w:rPr>
        <w:tab/>
        <w:t>\</w:t>
      </w:r>
      <w:proofErr w:type="gramStart"/>
      <w:r w:rsidRPr="006A178D">
        <w:rPr>
          <w:rFonts w:ascii="Times New Roman" w:hAnsi="Times New Roman" w:cs="Times New Roman"/>
        </w:rPr>
        <w:t>label{</w:t>
      </w:r>
      <w:proofErr w:type="spellStart"/>
      <w:proofErr w:type="gramEnd"/>
      <w:r w:rsidRPr="006A178D">
        <w:rPr>
          <w:rFonts w:ascii="Times New Roman" w:hAnsi="Times New Roman" w:cs="Times New Roman"/>
        </w:rPr>
        <w:t>eqn</w:t>
      </w:r>
      <w:proofErr w:type="spellEnd"/>
      <w:r w:rsidRPr="006A178D">
        <w:rPr>
          <w:rFonts w:ascii="Times New Roman" w:hAnsi="Times New Roman" w:cs="Times New Roman"/>
        </w:rPr>
        <w:t>: linear generating function}$$</w:t>
      </w:r>
    </w:p>
    <w:p w14:paraId="27D7B1E4"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Although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(rectified linear units) have become a more common activation function, its discontinuity at </w:t>
      </w:r>
      <m:oMath>
        <m:r>
          <w:rPr>
            <w:rFonts w:ascii="Cambria Math" w:hAnsi="Cambria Math" w:cs="Times New Roman"/>
          </w:rPr>
          <m:t>x=0</m:t>
        </m:r>
      </m:oMath>
      <w:r w:rsidRPr="006A178D">
        <w:rPr>
          <w:rFonts w:ascii="Times New Roman" w:hAnsi="Times New Roman" w:cs="Times New Roman"/>
        </w:rPr>
        <w:t xml:space="preserve"> requires an infinite series to fully capture the behavior at this transition.</w:t>
      </w:r>
    </w:p>
    <w:p w14:paraId="18D03EA3"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f(x)</m:t>
                </m:r>
              </m:e>
              <m:e>
                <m:r>
                  <w:rPr>
                    <w:rFonts w:ascii="Cambria Math" w:hAnsi="Cambria Math" w:cs="Times New Roman"/>
                  </w:rPr>
                  <m:t>=log(1+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log(1+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m:t>
                    </m:r>
                  </m:sup>
                </m:sSup>
                <m:r>
                  <w:rPr>
                    <w:rFonts w:ascii="Cambria Math" w:hAnsi="Cambria Math" w:cs="Times New Roman"/>
                  </w:rPr>
                  <m:t>), α&gt;0</m:t>
                </m:r>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log(z), z=1+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m:t>
                    </m:r>
                  </m:sup>
                </m:sSup>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z-1</m:t>
                            </m:r>
                          </m:num>
                          <m:den>
                            <m:r>
                              <w:rPr>
                                <w:rFonts w:ascii="Cambria Math" w:hAnsi="Cambria Math" w:cs="Times New Roman"/>
                              </w:rPr>
                              <m:t>z</m:t>
                            </m:r>
                          </m:den>
                        </m:f>
                      </m:e>
                    </m:d>
                  </m:e>
                  <m:sup>
                    <m:r>
                      <w:rPr>
                        <w:rFonts w:ascii="Cambria Math" w:hAnsi="Cambria Math" w:cs="Times New Roman"/>
                      </w:rPr>
                      <m:t>k</m:t>
                    </m:r>
                  </m:sup>
                </m:sSup>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r>
                  <w:rPr>
                    <w:rFonts w:ascii="Cambria Math" w:hAnsi="Cambria Math" w:cs="Times New Roman"/>
                  </w:rPr>
                  <m:t>(z-1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k</m:t>
                    </m:r>
                  </m:sup>
                </m:sSup>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-k</m:t>
                    </m:r>
                  </m:sup>
                </m:sSup>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αxk</m:t>
                    </m:r>
                  </m:sup>
                </m:sSup>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m:t>
                    </m:r>
                  </m:sup>
                </m:sSup>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k</m:t>
                    </m:r>
                  </m:sup>
                </m:sSup>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m</m:t>
                                    </m:r>
                                  </m:sup>
                                </m:sSup>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num>
                              <m:den>
                                <m:r>
                                  <w:rPr>
                                    <w:rFonts w:ascii="Cambria Math" w:hAnsi="Cambria Math" w:cs="Times New Roman"/>
                                  </w:rPr>
                                  <m:t>m!</m:t>
                                </m:r>
                              </m:den>
                            </m:f>
                          </m:e>
                        </m:nary>
                      </m:e>
                    </m:d>
                  </m:e>
                  <m:sup>
                    <m:r>
                      <w:rPr>
                        <w:rFonts w:ascii="Cambria Math" w:hAnsi="Cambria Math" w:cs="Times New Roman"/>
                      </w:rPr>
                      <m:t>k</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k</m:t>
                            </m:r>
                          </m:sup>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num>
                              <m:den>
                                <m:r>
                                  <w:rPr>
                                    <w:rFonts w:ascii="Cambria Math" w:hAnsi="Cambria Math" w:cs="Times New Roman"/>
                                  </w:rPr>
                                  <m:t>n!</m:t>
                                </m:r>
                              </m:den>
                            </m:f>
                          </m:e>
                        </m:nary>
                      </m:e>
                    </m:d>
                  </m:e>
                  <m:sup>
                    <m:r>
                      <w:rPr>
                        <w:rFonts w:ascii="Cambria Math" w:hAnsi="Cambria Math" w:cs="Times New Roman"/>
                      </w:rPr>
                      <m:t>-k</m:t>
                    </m:r>
                  </m:sup>
                </m:sSup>
              </m:e>
            </m:mr>
          </m:m>
        </m:oMath>
      </m:oMathPara>
    </w:p>
    <w:p w14:paraId="07FFBFA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From </w:t>
      </w:r>
      <w:proofErr w:type="spellStart"/>
      <w:r w:rsidRPr="006A178D">
        <w:rPr>
          <w:rFonts w:ascii="Times New Roman" w:hAnsi="Times New Roman" w:cs="Times New Roman"/>
        </w:rPr>
        <w:t>Gradshteyn</w:t>
      </w:r>
      <w:proofErr w:type="spellEnd"/>
      <w:r w:rsidRPr="006A178D">
        <w:rPr>
          <w:rFonts w:ascii="Times New Roman" w:hAnsi="Times New Roman" w:cs="Times New Roman"/>
        </w:rPr>
        <w:t xml:space="preserve"> and </w:t>
      </w:r>
      <w:proofErr w:type="spellStart"/>
      <w:r w:rsidRPr="006A178D">
        <w:rPr>
          <w:rFonts w:ascii="Times New Roman" w:hAnsi="Times New Roman" w:cs="Times New Roman"/>
        </w:rPr>
        <w:t>Ryzhik</w:t>
      </w:r>
      <w:proofErr w:type="spellEnd"/>
      <w:r w:rsidRPr="006A178D">
        <w:rPr>
          <w:rFonts w:ascii="Times New Roman" w:hAnsi="Times New Roman" w:cs="Times New Roman"/>
        </w:rPr>
        <w:t xml:space="preserve"> - 0.314 Power series raised to powers.</w:t>
      </w:r>
    </w:p>
    <w:p w14:paraId="7967DAE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$$\left(\sum\limits_{k=0}^{\</w:t>
      </w:r>
      <w:proofErr w:type="spellStart"/>
      <w:r w:rsidRPr="006A178D">
        <w:rPr>
          <w:rFonts w:ascii="Times New Roman" w:hAnsi="Times New Roman" w:cs="Times New Roman"/>
        </w:rPr>
        <w:t>infty</w:t>
      </w:r>
      <w:proofErr w:type="spellEnd"/>
      <w:r w:rsidRPr="006A178D">
        <w:rPr>
          <w:rFonts w:ascii="Times New Roman" w:hAnsi="Times New Roman" w:cs="Times New Roman"/>
        </w:rPr>
        <w:t>}a_{k}x^{k}\right)^{n} = \sum\limits_{k=0}^{\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}c_{k}x^{k} \\ </w:t>
      </w:r>
      <w:r w:rsidRPr="006A178D">
        <w:rPr>
          <w:rFonts w:ascii="Times New Roman" w:hAnsi="Times New Roman" w:cs="Times New Roman"/>
        </w:rPr>
        <w:tab/>
        <w:t>\label{</w:t>
      </w:r>
      <w:proofErr w:type="spellStart"/>
      <w:r w:rsidRPr="006A178D">
        <w:rPr>
          <w:rFonts w:ascii="Times New Roman" w:hAnsi="Times New Roman" w:cs="Times New Roman"/>
        </w:rPr>
        <w:t>eqn:power</w:t>
      </w:r>
      <w:proofErr w:type="spellEnd"/>
      <w:r w:rsidRPr="006A178D">
        <w:rPr>
          <w:rFonts w:ascii="Times New Roman" w:hAnsi="Times New Roman" w:cs="Times New Roman"/>
        </w:rPr>
        <w:t xml:space="preserve"> series raised to powers}$$</w:t>
      </w:r>
    </w:p>
    <w:p w14:paraId="2045D871"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p w14:paraId="328D18BB"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m:t>
                    </m:r>
                  </m:sub>
                  <m:sup>
                    <m:r>
                      <w:rPr>
                        <w:rFonts w:ascii="Cambria Math" w:hAnsi="Cambria Math" w:cs="Times New Roman"/>
                      </w:rPr>
                      <m:t>n</m:t>
                    </m:r>
                  </m:sup>
                </m:sSubSup>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den>
                </m:f>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e>
            </m:mr>
          </m:m>
        </m:oMath>
      </m:oMathPara>
    </w:p>
    <w:p w14:paraId="69FA81D1"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And </w:t>
      </w:r>
      <w:proofErr w:type="gramStart"/>
      <w:r w:rsidRPr="006A178D">
        <w:rPr>
          <w:rFonts w:ascii="Times New Roman" w:hAnsi="Times New Roman" w:cs="Times New Roman"/>
        </w:rPr>
        <w:t>therefore</w:t>
      </w:r>
      <w:proofErr w:type="gramEnd"/>
      <w:r w:rsidRPr="006A178D">
        <w:rPr>
          <w:rFonts w:ascii="Times New Roman" w:hAnsi="Times New Roman" w:cs="Times New Roman"/>
        </w:rPr>
        <w:t xml:space="preserve"> it can be seen that</w:t>
      </w:r>
    </w:p>
    <w:p w14:paraId="4A531E7E"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0</m:t>
                        </m:r>
                      </m:sup>
                    </m:sSup>
                  </m:num>
                  <m:den>
                    <m:r>
                      <w:rPr>
                        <w:rFonts w:ascii="Cambria Math" w:hAnsi="Cambria Math" w:cs="Times New Roman"/>
                      </w:rPr>
                      <m:t>0!</m:t>
                    </m:r>
                  </m:den>
                </m:f>
                <m:r>
                  <w:rPr>
                    <w:rFonts w:ascii="Cambria Math" w:hAnsi="Cambria Math" w:cs="Times New Roman"/>
                  </w:rPr>
                  <m:t>=1, 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l</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l</m:t>
                    </m:r>
                  </m:sup>
                  <m:e>
                    <m:r>
                      <w:rPr>
                        <w:rFonts w:ascii="Cambria Math" w:hAnsi="Cambria Math" w:cs="Times New Roman"/>
                      </w:rPr>
                      <m:t>(</m:t>
                    </m:r>
                  </m:e>
                </m:nary>
                <m:r>
                  <w:rPr>
                    <w:rFonts w:ascii="Cambria Math" w:hAnsi="Cambria Math" w:cs="Times New Roman"/>
                  </w:rPr>
                  <m:t>jk-l+j)</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l</m:t>
                        </m:r>
                      </m:sup>
                    </m:sSup>
                  </m:num>
                  <m:den>
                    <m:r>
                      <w:rPr>
                        <w:rFonts w:ascii="Cambria Math" w:hAnsi="Cambria Math" w:cs="Times New Roman"/>
                      </w:rPr>
                      <m:t>l!</m:t>
                    </m:r>
                  </m:den>
                </m:f>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l-j</m:t>
                    </m:r>
                  </m:sub>
                </m:sSub>
              </m:e>
            </m:mr>
          </m:m>
        </m:oMath>
      </m:oMathPara>
    </w:p>
    <w:p w14:paraId="71C5B35E" w14:textId="77777777" w:rsidR="00C53B33" w:rsidRPr="006A178D" w:rsidRDefault="00146417" w:rsidP="00C53B33">
      <w:pPr>
        <w:pStyle w:val="FirstParagraph"/>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num>
                              <m:den>
                                <m:r>
                                  <w:rPr>
                                    <w:rFonts w:ascii="Cambria Math" w:hAnsi="Cambria Math" w:cs="Times New Roman"/>
                                  </w:rPr>
                                  <m:t>n!</m:t>
                                </m:r>
                              </m:den>
                            </m:f>
                          </m:e>
                        </m:nary>
                      </m:e>
                    </m:d>
                  </m:e>
                  <m:sup>
                    <m:r>
                      <w:rPr>
                        <w:rFonts w:ascii="Cambria Math" w:hAnsi="Cambria Math" w:cs="Times New Roman"/>
                      </w:rPr>
                      <m:t>-k</m:t>
                    </m:r>
                  </m:sup>
                </m:sSup>
              </m:e>
            </m:mr>
          </m:m>
        </m:oMath>
      </m:oMathPara>
    </w:p>
    <w:p w14:paraId="487F170E"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lastRenderedPageBreak/>
        <w:t xml:space="preserve">From </w:t>
      </w:r>
      <w:proofErr w:type="spellStart"/>
      <w:r w:rsidRPr="006A178D">
        <w:rPr>
          <w:rFonts w:ascii="Times New Roman" w:hAnsi="Times New Roman" w:cs="Times New Roman"/>
        </w:rPr>
        <w:t>Gradshteyn</w:t>
      </w:r>
      <w:proofErr w:type="spellEnd"/>
      <w:r w:rsidRPr="006A178D">
        <w:rPr>
          <w:rFonts w:ascii="Times New Roman" w:hAnsi="Times New Roman" w:cs="Times New Roman"/>
        </w:rPr>
        <w:t xml:space="preserve"> and </w:t>
      </w:r>
      <w:proofErr w:type="spellStart"/>
      <w:r w:rsidRPr="006A178D">
        <w:rPr>
          <w:rFonts w:ascii="Times New Roman" w:hAnsi="Times New Roman" w:cs="Times New Roman"/>
        </w:rPr>
        <w:t>Ryzhik</w:t>
      </w:r>
      <w:proofErr w:type="spellEnd"/>
      <w:r w:rsidRPr="006A178D">
        <w:rPr>
          <w:rFonts w:ascii="Times New Roman" w:hAnsi="Times New Roman" w:cs="Times New Roman"/>
        </w:rPr>
        <w:t xml:space="preserve"> - 1.1 Power of Binomials, 1.111 Power Series</w:t>
      </w:r>
    </w:p>
    <w:p w14:paraId="4EA4624E"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(a+x</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en>
                  </m:f>
                </m:e>
              </m:d>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n-k</m:t>
              </m:r>
            </m:sup>
          </m:sSup>
        </m:oMath>
      </m:oMathPara>
    </w:p>
    <w:p w14:paraId="135C2B99"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And similarly</w:t>
      </w:r>
    </w:p>
    <w:p w14:paraId="52013737"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sSup>
                  <m:sSupPr>
                    <m:ctrlPr>
                      <w:rPr>
                        <w:rFonts w:ascii="Cambria Math" w:hAnsi="Cambria Math" w:cs="Times New Roman"/>
                      </w:rPr>
                    </m:ctrlPr>
                  </m:sSupPr>
                  <m:e>
                    <m:d>
                      <m:dPr>
                        <m:begChr m:val="["/>
                        <m:endChr m:val="]"/>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k</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i</m:t>
                                    </m:r>
                                  </m:den>
                                </m:f>
                              </m:e>
                            </m:d>
                          </m:e>
                        </m:nary>
                        <m:sSup>
                          <m:sSupPr>
                            <m:ctrlPr>
                              <w:rPr>
                                <w:rFonts w:ascii="Cambria Math" w:hAnsi="Cambria Math" w:cs="Times New Roman"/>
                              </w:rPr>
                            </m:ctrlPr>
                          </m:sSupPr>
                          <m:e>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num>
                                      <m:den>
                                        <m:r>
                                          <w:rPr>
                                            <w:rFonts w:ascii="Cambria Math" w:hAnsi="Cambria Math" w:cs="Times New Roman"/>
                                          </w:rPr>
                                          <m:t>n!</m:t>
                                        </m:r>
                                      </m:den>
                                    </m:f>
                                  </m:e>
                                </m:nary>
                              </m:e>
                            </m:d>
                          </m:e>
                          <m:sup>
                            <m:r>
                              <w:rPr>
                                <w:rFonts w:ascii="Cambria Math" w:hAnsi="Cambria Math" w:cs="Times New Roman"/>
                              </w:rPr>
                              <m:t>i</m:t>
                            </m:r>
                          </m:sup>
                        </m:sSup>
                      </m:e>
                    </m:d>
                  </m:e>
                  <m:sup>
                    <m:r>
                      <w:rPr>
                        <w:rFonts w:ascii="Cambria Math" w:hAnsi="Cambria Math" w:cs="Times New Roman"/>
                      </w:rPr>
                      <m:t>-1</m:t>
                    </m:r>
                  </m:sup>
                </m:sSup>
              </m:e>
            </m:mr>
          </m:m>
        </m:oMath>
      </m:oMathPara>
    </w:p>
    <w:p w14:paraId="13B02062"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Once </w:t>
      </w:r>
      <w:proofErr w:type="gramStart"/>
      <w:r w:rsidRPr="006A178D">
        <w:rPr>
          <w:rFonts w:ascii="Times New Roman" w:hAnsi="Times New Roman" w:cs="Times New Roman"/>
        </w:rPr>
        <w:t>again</w:t>
      </w:r>
      <w:proofErr w:type="gramEnd"/>
      <w:r w:rsidRPr="006A178D">
        <w:rPr>
          <w:rFonts w:ascii="Times New Roman" w:hAnsi="Times New Roman" w:cs="Times New Roman"/>
        </w:rPr>
        <w:t xml:space="preserve"> the substitution for a power series raised to a power is applied.</w:t>
      </w:r>
    </w:p>
    <w:p w14:paraId="66D71C8D"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=1, 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l</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l</m:t>
                    </m:r>
                  </m:sup>
                  <m:e>
                    <m:r>
                      <w:rPr>
                        <w:rFonts w:ascii="Cambria Math" w:hAnsi="Cambria Math" w:cs="Times New Roman"/>
                      </w:rPr>
                      <m:t>(</m:t>
                    </m:r>
                  </m:e>
                </m:nary>
                <m:r>
                  <w:rPr>
                    <w:rFonts w:ascii="Cambria Math" w:hAnsi="Cambria Math" w:cs="Times New Roman"/>
                  </w:rPr>
                  <m:t>ji-l+j)</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l</m:t>
                        </m:r>
                      </m:sup>
                    </m:sSup>
                  </m:num>
                  <m:den>
                    <m:r>
                      <w:rPr>
                        <w:rFonts w:ascii="Cambria Math" w:hAnsi="Cambria Math" w:cs="Times New Roman"/>
                      </w:rPr>
                      <m:t>l!</m:t>
                    </m:r>
                  </m:den>
                </m:f>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l-j</m:t>
                    </m:r>
                  </m:sub>
                </m:sSub>
              </m:e>
            </m:mr>
          </m:m>
        </m:oMath>
      </m:oMathPara>
    </w:p>
    <w:p w14:paraId="656F3BF7" w14:textId="77777777" w:rsidR="00C53B33" w:rsidRPr="006A178D" w:rsidRDefault="00146417" w:rsidP="00C53B33">
      <w:pPr>
        <w:pStyle w:val="FirstParagraph"/>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d>
                  <m:dPr>
                    <m:begChr m:val="["/>
                    <m:endChr m:val="]"/>
                    <m:ctrlPr>
                      <w:rPr>
                        <w:rFonts w:ascii="Cambria Math" w:hAnsi="Cambria Math" w:cs="Times New Roman"/>
                      </w:rPr>
                    </m:ctrlPr>
                  </m:dPr>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num>
                      <m:den>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k</m:t>
                            </m:r>
                          </m:sup>
                          <m:e>
                            <m:f>
                              <m:fPr>
                                <m:ctrlPr>
                                  <w:rPr>
                                    <w:rFonts w:ascii="Cambria Math" w:hAnsi="Cambria Math" w:cs="Times New Roman"/>
                                  </w:rPr>
                                </m:ctrlPr>
                              </m:fPr>
                              <m:num>
                                <m:r>
                                  <w:rPr>
                                    <w:rFonts w:ascii="Cambria Math" w:hAnsi="Cambria Math" w:cs="Times New Roman"/>
                                  </w:rPr>
                                  <m:t>1</m:t>
                                </m:r>
                              </m:num>
                              <m:den>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i</m:t>
                                        </m:r>
                                      </m:den>
                                    </m:f>
                                  </m:e>
                                </m:d>
                              </m:den>
                            </m:f>
                          </m:e>
                        </m:nary>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den>
                    </m:f>
                  </m:e>
                </m:d>
              </m:e>
            </m:mr>
          </m:m>
        </m:oMath>
      </m:oMathPara>
    </w:p>
    <w:p w14:paraId="775C5E66"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After some rearranging of term, the result is given below.</w:t>
      </w:r>
    </w:p>
    <w:p w14:paraId="2D9E6FEF"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d>
                  <m:dPr>
                    <m:begChr m:val="["/>
                    <m:endChr m:val="]"/>
                    <m:ctrlPr>
                      <w:rPr>
                        <w:rFonts w:ascii="Cambria Math" w:hAnsi="Cambria Math" w:cs="Times New Roman"/>
                      </w:rPr>
                    </m:ctrlPr>
                  </m:dPr>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num>
                      <m:den>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k</m:t>
                                </m:r>
                              </m:sup>
                              <m:e>
                                <m:f>
                                  <m:fPr>
                                    <m:ctrlPr>
                                      <w:rPr>
                                        <w:rFonts w:ascii="Cambria Math" w:hAnsi="Cambria Math" w:cs="Times New Roman"/>
                                      </w:rPr>
                                    </m:ctrlPr>
                                  </m:fPr>
                                  <m:num>
                                    <m:r>
                                      <w:rPr>
                                        <w:rFonts w:ascii="Cambria Math" w:hAnsi="Cambria Math" w:cs="Times New Roman"/>
                                      </w:rPr>
                                      <m:t>1</m:t>
                                    </m:r>
                                  </m:num>
                                  <m:den>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i</m:t>
                                            </m:r>
                                          </m:den>
                                        </m:f>
                                      </m:e>
                                    </m:d>
                                  </m:den>
                                </m:f>
                              </m:e>
                            </m:nary>
                          </m:e>
                        </m:nary>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den>
                    </m:f>
                  </m:e>
                </m:d>
              </m:e>
            </m:mr>
          </m:m>
        </m:oMath>
      </m:oMathPara>
    </w:p>
    <w:p w14:paraId="3238E77C"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And </w:t>
      </w:r>
      <w:proofErr w:type="gramStart"/>
      <w:r w:rsidRPr="006A178D">
        <w:rPr>
          <w:rFonts w:ascii="Times New Roman" w:hAnsi="Times New Roman" w:cs="Times New Roman"/>
        </w:rPr>
        <w:t>therefore</w:t>
      </w:r>
      <w:proofErr w:type="gramEnd"/>
      <w:r w:rsidRPr="006A178D">
        <w:rPr>
          <w:rFonts w:ascii="Times New Roman" w:hAnsi="Times New Roman" w:cs="Times New Roman"/>
        </w:rPr>
        <w:t xml:space="preserve"> the following is obtained.</w:t>
      </w:r>
    </w:p>
    <w:p w14:paraId="4C155AB6"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d>
                  <m:dPr>
                    <m:begChr m:val="["/>
                    <m:endChr m:val="]"/>
                    <m:ctrlPr>
                      <w:rPr>
                        <w:rFonts w:ascii="Cambria Math" w:hAnsi="Cambria Math" w:cs="Times New Roman"/>
                      </w:rPr>
                    </m:ctrlPr>
                  </m:dPr>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m=0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m:t>
                            </m:r>
                          </m:sup>
                        </m:sSup>
                      </m:num>
                      <m:den>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e>
                        </m:nary>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den>
                    </m:f>
                  </m:e>
                </m:d>
              </m:e>
            </m:mr>
          </m:m>
        </m:oMath>
      </m:oMathPara>
    </w:p>
    <w:p w14:paraId="6A45C9B6"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p w14:paraId="125843E8"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k</m:t>
                    </m:r>
                  </m:sup>
                  <m:e>
                    <m:f>
                      <m:fPr>
                        <m:ctrlPr>
                          <w:rPr>
                            <w:rFonts w:ascii="Cambria Math" w:hAnsi="Cambria Math" w:cs="Times New Roman"/>
                          </w:rPr>
                        </m:ctrlPr>
                      </m:fPr>
                      <m:num>
                        <m:r>
                          <w:rPr>
                            <w:rFonts w:ascii="Cambria Math" w:hAnsi="Cambria Math" w:cs="Times New Roman"/>
                          </w:rPr>
                          <m:t>1</m:t>
                        </m:r>
                      </m:num>
                      <m:den>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i</m:t>
                                </m:r>
                              </m:den>
                            </m:f>
                          </m:e>
                        </m:d>
                      </m:den>
                    </m:f>
                  </m:e>
                </m:nary>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e>
            </m:mr>
          </m:m>
        </m:oMath>
      </m:oMathPara>
    </w:p>
    <w:p w14:paraId="5F31C74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From </w:t>
      </w:r>
      <w:proofErr w:type="spellStart"/>
      <w:r w:rsidRPr="006A178D">
        <w:rPr>
          <w:rFonts w:ascii="Times New Roman" w:hAnsi="Times New Roman" w:cs="Times New Roman"/>
        </w:rPr>
        <w:t>Gradshteyn</w:t>
      </w:r>
      <w:proofErr w:type="spellEnd"/>
      <w:r w:rsidRPr="006A178D">
        <w:rPr>
          <w:rFonts w:ascii="Times New Roman" w:hAnsi="Times New Roman" w:cs="Times New Roman"/>
        </w:rPr>
        <w:t xml:space="preserve"> and </w:t>
      </w:r>
      <w:proofErr w:type="spellStart"/>
      <w:r w:rsidRPr="006A178D">
        <w:rPr>
          <w:rFonts w:ascii="Times New Roman" w:hAnsi="Times New Roman" w:cs="Times New Roman"/>
        </w:rPr>
        <w:t>Ryzhik</w:t>
      </w:r>
      <w:proofErr w:type="spellEnd"/>
      <w:r w:rsidRPr="006A178D">
        <w:rPr>
          <w:rFonts w:ascii="Times New Roman" w:hAnsi="Times New Roman" w:cs="Times New Roman"/>
        </w:rPr>
        <w:t xml:space="preserve"> - 0.313 Division of power series.</w:t>
      </w:r>
    </w:p>
    <w:p w14:paraId="13B64716" w14:textId="77777777" w:rsidR="00C53B33" w:rsidRPr="006A178D" w:rsidRDefault="00146417" w:rsidP="00C53B33">
      <w:pPr>
        <w:pStyle w:val="BodyText"/>
        <w:rPr>
          <w:rFonts w:ascii="Times New Roman" w:hAnsi="Times New Roman" w:cs="Times New Roman"/>
        </w:rPr>
      </w:pPr>
      <m:oMathPara>
        <m:oMathParaPr>
          <m:jc m:val="center"/>
        </m:oMathParaPr>
        <m:oMath>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num>
            <m:den>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den>
          </m:f>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m:oMathPara>
    </w:p>
    <w:p w14:paraId="52D1C021"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p w14:paraId="53C4811D"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n-k</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=0</m:t>
          </m:r>
        </m:oMath>
      </m:oMathPara>
    </w:p>
    <w:p w14:paraId="349A082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And therefore</w:t>
      </w:r>
    </w:p>
    <w:p w14:paraId="1438B3F7"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m</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m-j</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e>
            </m:mr>
          </m:m>
        </m:oMath>
      </m:oMathPara>
    </w:p>
    <w:p w14:paraId="5E5CC9BE" w14:textId="77777777" w:rsidR="00C53B33" w:rsidRPr="006A178D" w:rsidRDefault="00146417" w:rsidP="00C53B33">
      <w:pPr>
        <w:pStyle w:val="FirstParagraph"/>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k</m:t>
                        </m:r>
                      </m:den>
                    </m:f>
                  </m:e>
                </m:nary>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num>
                          <m:den>
                            <m:r>
                              <w:rPr>
                                <w:rFonts w:ascii="Cambria Math" w:hAnsi="Cambria Math" w:cs="Times New Roman"/>
                              </w:rPr>
                              <m:t>αk</m:t>
                            </m:r>
                          </m:den>
                        </m:f>
                      </m:e>
                    </m:nary>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log(1+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m:t>
                    </m:r>
                  </m:sup>
                </m:sSup>
                <m:r>
                  <w:rPr>
                    <w:rFonts w:ascii="Cambria Math" w:hAnsi="Cambria Math" w:cs="Times New Roman"/>
                  </w:rPr>
                  <m:t>)</m:t>
                </m:r>
              </m:e>
            </m:mr>
          </m:m>
        </m:oMath>
      </m:oMathPara>
    </w:p>
    <w:p w14:paraId="28B4750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num>
              <m:den>
                <m:r>
                  <w:rPr>
                    <w:rFonts w:ascii="Cambria Math" w:hAnsi="Cambria Math" w:cs="Times New Roman"/>
                  </w:rPr>
                  <m:t>αk</m:t>
                </m:r>
              </m:den>
            </m:f>
          </m:e>
        </m:nary>
      </m:oMath>
      <w:r w:rsidRPr="006A178D">
        <w:rPr>
          <w:rFonts w:ascii="Times New Roman" w:hAnsi="Times New Roman" w:cs="Times New Roman"/>
        </w:rPr>
        <w:t xml:space="preserve"> is the generating function for the </w:t>
      </w:r>
      <w:proofErr w:type="gramStart"/>
      <w:r w:rsidRPr="006A178D">
        <w:rPr>
          <w:rFonts w:ascii="Times New Roman" w:hAnsi="Times New Roman" w:cs="Times New Roman"/>
        </w:rPr>
        <w:t>softplus</w:t>
      </w:r>
      <w:proofErr w:type="gramEnd"/>
    </w:p>
    <w:p w14:paraId="2DF9B8A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At this point, it is infeasible to attempt to write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xml:space="preserve">) directly as a power series of </w:t>
      </w:r>
      <m:oMath>
        <m:r>
          <w:rPr>
            <w:rFonts w:ascii="Cambria Math" w:hAnsi="Cambria Math" w:cs="Times New Roman"/>
          </w:rPr>
          <m:t>z</m:t>
        </m:r>
      </m:oMath>
      <w:r w:rsidRPr="006A178D">
        <w:rPr>
          <w:rFonts w:ascii="Times New Roman" w:hAnsi="Times New Roman" w:cs="Times New Roman"/>
        </w:rPr>
        <w:t xml:space="preserve">. Instead, we will extract the coefficients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xml:space="preserve"> for </w:t>
      </w:r>
      <m:oMath>
        <m:r>
          <w:rPr>
            <w:rFonts w:ascii="Cambria Math" w:hAnsi="Cambria Math" w:cs="Times New Roman"/>
          </w:rPr>
          <m:t>i=0,1,2,…</m:t>
        </m:r>
      </m:oMath>
      <w:r w:rsidRPr="006A178D">
        <w:rPr>
          <w:rFonts w:ascii="Times New Roman" w:hAnsi="Times New Roman" w:cs="Times New Roman"/>
        </w:rPr>
        <w:t xml:space="preserve"> by observing constraints on the coefficients.</w:t>
      </w:r>
      <w:r w:rsidRPr="006A178D">
        <w:rPr>
          <w:rFonts w:ascii="Times New Roman" w:hAnsi="Times New Roman" w:cs="Times New Roman"/>
        </w:rPr>
        <w:br/>
        <w:t>First, as a result of the multinomial theorem, we have a constraint on the inner sum in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that is</w:t>
      </w:r>
    </w:p>
    <w:p w14:paraId="602D99DC"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k=</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nary>
        </m:oMath>
      </m:oMathPara>
    </w:p>
    <w:p w14:paraId="507479C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each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oMath>
      <w:r w:rsidRPr="006A178D">
        <w:rPr>
          <w:rFonts w:ascii="Times New Roman" w:hAnsi="Times New Roman" w:cs="Times New Roman"/>
        </w:rPr>
        <w:t xml:space="preserve"> must be a non-negative integer. This is a constraint on the index of the sum so we shall call this an index constraint.</w:t>
      </w:r>
      <w:r w:rsidRPr="006A178D">
        <w:rPr>
          <w:rFonts w:ascii="Times New Roman" w:hAnsi="Times New Roman" w:cs="Times New Roman"/>
        </w:rPr>
        <w:br/>
        <w:t xml:space="preserve">Second, the coefficient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xml:space="preserve"> is associated with the term </w:t>
      </w:r>
      <m:oMath>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i</m:t>
            </m:r>
          </m:sup>
        </m:sSup>
      </m:oMath>
      <w:r w:rsidRPr="006A178D">
        <w:rPr>
          <w:rFonts w:ascii="Times New Roman" w:hAnsi="Times New Roman" w:cs="Times New Roman"/>
        </w:rPr>
        <w:t xml:space="preserve"> so we must form an equality between </w:t>
      </w:r>
      <m:oMath>
        <m:r>
          <w:rPr>
            <w:rFonts w:ascii="Cambria Math" w:hAnsi="Cambria Math" w:cs="Times New Roman"/>
          </w:rPr>
          <m:t>i</m:t>
        </m:r>
      </m:oMath>
      <w:r w:rsidRPr="006A178D">
        <w:rPr>
          <w:rFonts w:ascii="Times New Roman" w:hAnsi="Times New Roman" w:cs="Times New Roman"/>
        </w:rPr>
        <w:t xml:space="preserve"> and the power on </w:t>
      </w:r>
      <m:oMath>
        <m:r>
          <w:rPr>
            <w:rFonts w:ascii="Cambria Math" w:hAnsi="Cambria Math" w:cs="Times New Roman"/>
          </w:rPr>
          <m:t>z</m:t>
        </m:r>
      </m:oMath>
      <w:r w:rsidRPr="006A178D">
        <w:rPr>
          <w:rFonts w:ascii="Times New Roman" w:hAnsi="Times New Roman" w:cs="Times New Roman"/>
        </w:rPr>
        <w:t xml:space="preserve"> in Equation (</w:t>
      </w:r>
      <w:hyperlink w:anchor="eqn:scalar y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y expansion]</w:t>
        </w:r>
      </w:hyperlink>
      <w:r w:rsidRPr="006A178D">
        <w:rPr>
          <w:rFonts w:ascii="Times New Roman" w:hAnsi="Times New Roman" w:cs="Times New Roman"/>
        </w:rPr>
        <w:t>). To satisfy this equality, we note that</w:t>
      </w:r>
    </w:p>
    <w:p w14:paraId="1F7137AA"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0</m:t>
              </m:r>
            </m:sup>
          </m:s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1</m:t>
              </m:r>
            </m:sup>
          </m:s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sup>
          </m:sSup>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sup>
          </m:sSup>
        </m:oMath>
      </m:oMathPara>
    </w:p>
    <w:p w14:paraId="5571433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w:t>
      </w:r>
      <m:oMath>
        <m:r>
          <w:rPr>
            <w:rFonts w:ascii="Cambria Math" w:hAnsi="Cambria Math" w:cs="Times New Roman"/>
          </w:rPr>
          <m:t>C</m:t>
        </m:r>
      </m:oMath>
      <w:r w:rsidRPr="006A178D">
        <w:rPr>
          <w:rFonts w:ascii="Times New Roman" w:hAnsi="Times New Roman" w:cs="Times New Roman"/>
        </w:rPr>
        <w:t xml:space="preserve"> is some constant. This implies that</w:t>
      </w:r>
    </w:p>
    <w:p w14:paraId="752C28E9"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i=</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r>
                <w:rPr>
                  <w:rFonts w:ascii="Cambria Math" w:hAnsi="Cambria Math" w:cs="Times New Roman"/>
                </w:rPr>
                <m:t>n</m:t>
              </m:r>
            </m:e>
          </m:nary>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m:t>
          </m:r>
        </m:oMath>
      </m:oMathPara>
    </w:p>
    <w:p w14:paraId="3A2A589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This is a constraint on the power of the scalar </w:t>
      </w:r>
      <m:oMath>
        <m:r>
          <w:rPr>
            <w:rFonts w:ascii="Cambria Math" w:hAnsi="Cambria Math" w:cs="Times New Roman"/>
          </w:rPr>
          <m:t>z</m:t>
        </m:r>
      </m:oMath>
      <w:r w:rsidRPr="006A178D">
        <w:rPr>
          <w:rFonts w:ascii="Times New Roman" w:hAnsi="Times New Roman" w:cs="Times New Roman"/>
        </w:rPr>
        <w:t xml:space="preserve"> so we shall call this a power constraint.</w:t>
      </w:r>
      <w:r w:rsidRPr="006A178D">
        <w:rPr>
          <w:rFonts w:ascii="Times New Roman" w:hAnsi="Times New Roman" w:cs="Times New Roman"/>
        </w:rPr>
        <w:br/>
        <w:t xml:space="preserve">Notice that the power constraint implies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i+2</m:t>
            </m:r>
          </m:sub>
        </m:sSub>
        <m:r>
          <w:rPr>
            <w:rFonts w:ascii="Cambria Math" w:hAnsi="Cambria Math" w:cs="Times New Roman"/>
          </w:rPr>
          <m:t>=⋯=0</m:t>
        </m:r>
      </m:oMath>
      <w:r w:rsidRPr="006A178D">
        <w:rPr>
          <w:rFonts w:ascii="Times New Roman" w:hAnsi="Times New Roman" w:cs="Times New Roman"/>
        </w:rPr>
        <w:t>. Therefore, both the index constraint and power constraint can be reduced to a finite series instead of an infinite series.</w:t>
      </w:r>
    </w:p>
    <w:p w14:paraId="0596ADD9"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k=</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i</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nary>
          <m:r>
            <w:rPr>
              <w:rFonts w:ascii="Cambria Math" w:hAnsi="Cambria Math" w:cs="Times New Roman"/>
            </w:rPr>
            <m:t>,  i=</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i</m:t>
              </m:r>
            </m:sup>
            <m:e>
              <m:r>
                <w:rPr>
                  <w:rFonts w:ascii="Cambria Math" w:hAnsi="Cambria Math" w:cs="Times New Roman"/>
                </w:rPr>
                <m:t>n</m:t>
              </m:r>
            </m:e>
          </m:nary>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oMath>
      </m:oMathPara>
    </w:p>
    <w:p w14:paraId="0098086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lastRenderedPageBreak/>
        <w:t xml:space="preserve">If a collection of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oMath>
      <w:r w:rsidRPr="006A178D">
        <w:rPr>
          <w:rFonts w:ascii="Times New Roman" w:hAnsi="Times New Roman" w:cs="Times New Roman"/>
        </w:rPr>
        <w:t xml:space="preserve"> for </w:t>
      </w:r>
      <m:oMath>
        <m:r>
          <w:rPr>
            <w:rFonts w:ascii="Cambria Math" w:hAnsi="Cambria Math" w:cs="Times New Roman"/>
          </w:rPr>
          <m:t>j=0,1,2,…</m:t>
        </m:r>
      </m:oMath>
      <w:r w:rsidRPr="006A178D">
        <w:rPr>
          <w:rFonts w:ascii="Times New Roman" w:hAnsi="Times New Roman" w:cs="Times New Roman"/>
        </w:rPr>
        <w:t xml:space="preserve"> satisfy </w:t>
      </w:r>
      <w:proofErr w:type="gramStart"/>
      <w:r w:rsidRPr="006A178D">
        <w:rPr>
          <w:rFonts w:ascii="Times New Roman" w:hAnsi="Times New Roman" w:cs="Times New Roman"/>
        </w:rPr>
        <w:t>both of these</w:t>
      </w:r>
      <w:proofErr w:type="gramEnd"/>
      <w:r w:rsidRPr="006A178D">
        <w:rPr>
          <w:rFonts w:ascii="Times New Roman" w:hAnsi="Times New Roman" w:cs="Times New Roman"/>
        </w:rPr>
        <w:t xml:space="preserve"> constraints, then, the constant coefficients of </w:t>
      </w:r>
      <m:oMath>
        <m:sSup>
          <m:sSupPr>
            <m:ctrlPr>
              <w:rPr>
                <w:rFonts w:ascii="Cambria Math" w:hAnsi="Cambria Math" w:cs="Times New Roman"/>
              </w:rPr>
            </m:ctrlPr>
          </m:sSupPr>
          <m:e>
            <m:r>
              <w:rPr>
                <w:rFonts w:ascii="Cambria Math" w:hAnsi="Cambria Math" w:cs="Times New Roman"/>
              </w:rPr>
              <m:t>z</m:t>
            </m:r>
          </m:e>
          <m:sup>
            <m:r>
              <w:rPr>
                <w:rFonts w:ascii="Cambria Math" w:hAnsi="Cambria Math" w:cs="Times New Roman"/>
              </w:rPr>
              <m:t>i</m:t>
            </m:r>
          </m:sup>
        </m:sSup>
      </m:oMath>
      <w:r w:rsidRPr="006A178D">
        <w:rPr>
          <w:rFonts w:ascii="Times New Roman" w:hAnsi="Times New Roman" w:cs="Times New Roman"/>
        </w:rPr>
        <w:t xml:space="preserve"> which are</w:t>
      </w:r>
    </w:p>
    <w:p w14:paraId="6386C4C2"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den>
              </m:f>
            </m:e>
          </m:d>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n</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sup>
              </m:sSubSup>
            </m:e>
          </m:nary>
        </m:oMath>
      </m:oMathPara>
    </w:p>
    <w:p w14:paraId="44373DE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may be pulled out and added to the sum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6A178D">
        <w:rPr>
          <w:rFonts w:ascii="Times New Roman" w:hAnsi="Times New Roman" w:cs="Times New Roman"/>
        </w:rPr>
        <w:t>. In concise terms we have derived that</w:t>
      </w:r>
    </w:p>
    <w:p w14:paraId="164F0D7B"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=k</m:t>
                    </m:r>
                  </m:e>
                </m:mr>
                <m:mr>
                  <m:e>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=i</m:t>
                    </m:r>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den>
                  </m:f>
                </m:e>
              </m:d>
            </m:e>
          </m:nary>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n</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sup>
              </m:sSubSup>
            </m:e>
          </m:nary>
          <m:r>
            <w:rPr>
              <w:rFonts w:ascii="Cambria Math" w:hAnsi="Cambria Math" w:cs="Times New Roman"/>
            </w:rPr>
            <m:t>.</m:t>
          </m:r>
        </m:oMath>
      </m:oMathPara>
    </w:p>
    <w:p w14:paraId="71C4E87E"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Thus, we have derived a tractable method of computing the coefficients of a power series after a linear and nonlinear transformation. We have included some worked examples of these coefficients in Appendix </w:t>
      </w:r>
      <w:hyperlink w:anchor="sec:worked scalar coeffs">
        <w:r w:rsidRPr="006A178D">
          <w:rPr>
            <w:rStyle w:val="Hyperlink"/>
            <w:rFonts w:ascii="Times New Roman" w:hAnsi="Times New Roman" w:cs="Times New Roman"/>
          </w:rPr>
          <w:t>6.6</w:t>
        </w:r>
      </w:hyperlink>
      <w:r w:rsidRPr="006A178D">
        <w:rPr>
          <w:rFonts w:ascii="Times New Roman" w:hAnsi="Times New Roman" w:cs="Times New Roman"/>
        </w:rPr>
        <w:t>.</w:t>
      </w:r>
    </w:p>
    <w:p w14:paraId="2A182E8C" w14:textId="77777777" w:rsidR="00C53B33" w:rsidRPr="006A178D" w:rsidRDefault="00C53B33" w:rsidP="00C53B33">
      <w:pPr>
        <w:pStyle w:val="BodyText"/>
        <w:rPr>
          <w:rFonts w:ascii="Times New Roman" w:hAnsi="Times New Roman" w:cs="Times New Roman"/>
        </w:rPr>
      </w:pP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activation,</w:t>
      </w:r>
    </w:p>
    <w:p w14:paraId="7CBE859A"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σ(z)=</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z</m:t>
                    </m:r>
                  </m:e>
                  <m:e>
                    <m:r>
                      <m:rPr>
                        <m:nor/>
                      </m:rPr>
                      <w:rPr>
                        <w:rFonts w:ascii="Times New Roman" w:hAnsi="Times New Roman" w:cs="Times New Roman"/>
                      </w:rPr>
                      <m:t xml:space="preserve">if </m:t>
                    </m:r>
                    <m:r>
                      <w:rPr>
                        <w:rFonts w:ascii="Cambria Math" w:hAnsi="Cambria Math" w:cs="Times New Roman"/>
                      </w:rPr>
                      <m:t>z&gt;0,</m:t>
                    </m:r>
                  </m:e>
                </m:mr>
                <m:mr>
                  <m:e>
                    <m:r>
                      <w:rPr>
                        <w:rFonts w:ascii="Cambria Math" w:hAnsi="Cambria Math" w:cs="Times New Roman"/>
                      </w:rPr>
                      <m:t>0</m:t>
                    </m:r>
                  </m:e>
                  <m:e>
                    <m:r>
                      <m:rPr>
                        <m:nor/>
                      </m:rPr>
                      <w:rPr>
                        <w:rFonts w:ascii="Times New Roman" w:hAnsi="Times New Roman" w:cs="Times New Roman"/>
                      </w:rPr>
                      <m:t>otherwise</m:t>
                    </m:r>
                  </m:e>
                </m:mr>
              </m:m>
            </m:e>
          </m:d>
        </m:oMath>
      </m:oMathPara>
    </w:p>
    <w:p w14:paraId="34184F7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is discontinuous in the first derivative at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=0</m:t>
        </m:r>
      </m:oMath>
      <w:r w:rsidRPr="006A178D">
        <w:rPr>
          <w:rFonts w:ascii="Times New Roman" w:hAnsi="Times New Roman" w:cs="Times New Roman"/>
        </w:rPr>
        <w:t xml:space="preserve">. Therefore, the coefficient generating function of this activation must either be either a function of the input data, ${\bf </w:t>
      </w:r>
      <w:proofErr w:type="gramStart"/>
      <w:r w:rsidRPr="006A178D">
        <w:rPr>
          <w:rFonts w:ascii="Times New Roman" w:hAnsi="Times New Roman" w:cs="Times New Roman"/>
        </w:rPr>
        <w:t>z}$</w:t>
      </w:r>
      <w:proofErr w:type="gramEnd"/>
      <w:r w:rsidRPr="006A178D">
        <w:rPr>
          <w:rFonts w:ascii="Times New Roman" w:hAnsi="Times New Roman" w:cs="Times New Roman"/>
        </w:rPr>
        <w:t xml:space="preserve"> or a small modification must be made to the softplus,</w:t>
      </w:r>
    </w:p>
    <w:p w14:paraId="23AE7A01"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σ(z;α)=</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α</m:t>
              </m:r>
            </m:den>
          </m:f>
          <m:r>
            <m:rPr>
              <m:nor/>
            </m:rPr>
            <w:rPr>
              <w:rFonts w:ascii="Times New Roman" w:hAnsi="Times New Roman" w:cs="Times New Roman"/>
            </w:rPr>
            <m:t>ln</m:t>
          </m:r>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αx</m:t>
                  </m:r>
                </m:sup>
              </m:sSup>
            </m:e>
          </m:d>
          <m:r>
            <w:rPr>
              <w:rFonts w:ascii="Cambria Math" w:hAnsi="Cambria Math" w:cs="Times New Roman"/>
            </w:rPr>
            <m:t>.</m:t>
          </m:r>
        </m:oMath>
      </m:oMathPara>
    </w:p>
    <w:p w14:paraId="778B3B0C"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In the limit as </w:t>
      </w:r>
      <m:oMath>
        <m:r>
          <w:rPr>
            <w:rFonts w:ascii="Cambria Math" w:hAnsi="Cambria Math" w:cs="Times New Roman"/>
          </w:rPr>
          <m:t>α</m:t>
        </m:r>
      </m:oMath>
      <w:r w:rsidRPr="006A178D">
        <w:rPr>
          <w:rFonts w:ascii="Times New Roman" w:hAnsi="Times New Roman" w:cs="Times New Roman"/>
        </w:rPr>
        <w:t xml:space="preserve"> approaches infinity, this converges to the ReLU. Practically, though, </w:t>
      </w:r>
      <m:oMath>
        <m:r>
          <w:rPr>
            <w:rFonts w:ascii="Cambria Math" w:hAnsi="Cambria Math" w:cs="Times New Roman"/>
          </w:rPr>
          <m:t>α</m:t>
        </m:r>
      </m:oMath>
      <w:r w:rsidRPr="006A178D">
        <w:rPr>
          <w:rFonts w:ascii="Times New Roman" w:hAnsi="Times New Roman" w:cs="Times New Roman"/>
        </w:rPr>
        <w:t xml:space="preserve"> can be assigned a large value and the coefficient generating function no longer depends on the input data, see Equation </w:t>
      </w:r>
      <w:hyperlink w:anchor="X930ec476a78273d6dfba12a791f73f83148c5ce">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eqn:modified</w:t>
        </w:r>
        <w:proofErr w:type="spellEnd"/>
        <w:r w:rsidRPr="006A178D">
          <w:rPr>
            <w:rStyle w:val="Hyperlink"/>
            <w:rFonts w:ascii="Times New Roman" w:hAnsi="Times New Roman" w:cs="Times New Roman"/>
          </w:rPr>
          <w:t xml:space="preserve"> </w:t>
        </w:r>
        <w:proofErr w:type="spellStart"/>
        <w:r w:rsidRPr="006A178D">
          <w:rPr>
            <w:rStyle w:val="Hyperlink"/>
            <w:rFonts w:ascii="Times New Roman" w:hAnsi="Times New Roman" w:cs="Times New Roman"/>
          </w:rPr>
          <w:t>softplus</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in  the appendix. However, because of the high computational cost of expressing the coefficients using the modified </w:t>
      </w:r>
      <w:proofErr w:type="spellStart"/>
      <w:r w:rsidRPr="006A178D">
        <w:rPr>
          <w:rFonts w:ascii="Times New Roman" w:hAnsi="Times New Roman" w:cs="Times New Roman"/>
        </w:rPr>
        <w:t>softplus</w:t>
      </w:r>
      <w:proofErr w:type="spellEnd"/>
      <w:r w:rsidRPr="006A178D">
        <w:rPr>
          <w:rFonts w:ascii="Times New Roman" w:hAnsi="Times New Roman" w:cs="Times New Roman"/>
        </w:rPr>
        <w:t>, and the relative low cost of forward evaluation of the trained neural network in order to apply Equation </w:t>
      </w:r>
      <w:hyperlink w:anchor="eqn:ReLU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eqn:ReLU</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expressing the coefficient generating function of </w:t>
      </w:r>
      <w:proofErr w:type="spellStart"/>
      <w:r w:rsidRPr="006A178D">
        <w:rPr>
          <w:rFonts w:ascii="Times New Roman" w:hAnsi="Times New Roman" w:cs="Times New Roman"/>
        </w:rPr>
        <w:t>ReLU</w:t>
      </w:r>
      <w:proofErr w:type="spellEnd"/>
      <w:r w:rsidRPr="006A178D">
        <w:rPr>
          <w:rFonts w:ascii="Times New Roman" w:hAnsi="Times New Roman" w:cs="Times New Roman"/>
        </w:rPr>
        <w:t xml:space="preserve"> in terms of the input data, as in Equation </w:t>
      </w:r>
      <w:hyperlink w:anchor="eqn:ReLU generating funct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eqn:ReLU</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rather than the training-data-agnostic approach in Equation </w:t>
      </w:r>
      <w:hyperlink w:anchor="X930ec476a78273d6dfba12a791f73f83148c5ce">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eqn:modified</w:t>
        </w:r>
        <w:proofErr w:type="spellEnd"/>
        <w:r w:rsidRPr="006A178D">
          <w:rPr>
            <w:rStyle w:val="Hyperlink"/>
            <w:rFonts w:ascii="Times New Roman" w:hAnsi="Times New Roman" w:cs="Times New Roman"/>
          </w:rPr>
          <w:t xml:space="preserve"> </w:t>
        </w:r>
        <w:proofErr w:type="spellStart"/>
        <w:r w:rsidRPr="006A178D">
          <w:rPr>
            <w:rStyle w:val="Hyperlink"/>
            <w:rFonts w:ascii="Times New Roman" w:hAnsi="Times New Roman" w:cs="Times New Roman"/>
          </w:rPr>
          <w:t>softplus</w:t>
        </w:r>
        <w:proofErr w:type="spellEnd"/>
        <w:r w:rsidRPr="006A178D">
          <w:rPr>
            <w:rStyle w:val="Hyperlink"/>
            <w:rFonts w:ascii="Times New Roman" w:hAnsi="Times New Roman" w:cs="Times New Roman"/>
          </w:rPr>
          <w:t xml:space="preserve"> generating function]</w:t>
        </w:r>
      </w:hyperlink>
      <w:r w:rsidRPr="006A178D">
        <w:rPr>
          <w:rFonts w:ascii="Times New Roman" w:hAnsi="Times New Roman" w:cs="Times New Roman"/>
        </w:rPr>
        <w:t xml:space="preserve"> would seem more practical.</w:t>
      </w:r>
    </w:p>
    <w:p w14:paraId="33652E86"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If ${\bf x} = ([c], </w:t>
      </w:r>
      <w:proofErr w:type="gramStart"/>
      <w:r w:rsidRPr="006A178D">
        <w:rPr>
          <w:rFonts w:ascii="Times New Roman" w:hAnsi="Times New Roman" w:cs="Times New Roman"/>
        </w:rPr>
        <w:t>d)$</w:t>
      </w:r>
      <w:proofErr w:type="gramEnd"/>
      <w:r w:rsidRPr="006A178D">
        <w:rPr>
          <w:rFonts w:ascii="Times New Roman" w:hAnsi="Times New Roman" w:cs="Times New Roman"/>
        </w:rPr>
        <w:t xml:space="preserve"> are the concentration of a solute and grain size, respectively, then the constitutive relationship expansion would be,</w:t>
      </w:r>
    </w:p>
    <w:p w14:paraId="4BB6AB90"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$$\begin{aligned}     \</w:t>
      </w:r>
      <w:proofErr w:type="spellStart"/>
      <w:r w:rsidRPr="006A178D">
        <w:rPr>
          <w:rFonts w:ascii="Times New Roman" w:hAnsi="Times New Roman" w:cs="Times New Roman"/>
        </w:rPr>
        <w:t>sigma_y</w:t>
      </w:r>
      <w:proofErr w:type="spellEnd"/>
      <w:r w:rsidRPr="006A178D">
        <w:rPr>
          <w:rFonts w:ascii="Times New Roman" w:hAnsi="Times New Roman" w:cs="Times New Roman"/>
        </w:rPr>
        <w:t xml:space="preserve"> &amp;=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C [c]^{2/3} + \frac{k}{\sqrt{d}} \</w:t>
      </w:r>
      <w:proofErr w:type="spellStart"/>
      <w:r w:rsidRPr="006A178D">
        <w:rPr>
          <w:rFonts w:ascii="Times New Roman" w:hAnsi="Times New Roman" w:cs="Times New Roman"/>
        </w:rPr>
        <w:t>nonumber</w:t>
      </w:r>
      <w:proofErr w:type="spellEnd"/>
      <w:r w:rsidRPr="006A178D">
        <w:rPr>
          <w:rFonts w:ascii="Times New Roman" w:hAnsi="Times New Roman" w:cs="Times New Roman"/>
        </w:rPr>
        <w:t xml:space="preserve"> \\         &amp;=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\underbrace{\sum_{k=0}^{\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[c]^k}_{\text{solute}} + \underbrace{\sum_{k=0}^{\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d^k</w:t>
      </w:r>
      <w:proofErr w:type="spellEnd"/>
      <w:r w:rsidRPr="006A178D">
        <w:rPr>
          <w:rFonts w:ascii="Times New Roman" w:hAnsi="Times New Roman" w:cs="Times New Roman"/>
        </w:rPr>
        <w:t>}_{\text{Hall-Petch}} \</w:t>
      </w:r>
      <w:proofErr w:type="spellStart"/>
      <w:r w:rsidRPr="006A178D">
        <w:rPr>
          <w:rFonts w:ascii="Times New Roman" w:hAnsi="Times New Roman" w:cs="Times New Roman"/>
        </w:rPr>
        <w:t>nonumber</w:t>
      </w:r>
      <w:proofErr w:type="spellEnd"/>
      <w:r w:rsidRPr="006A178D">
        <w:rPr>
          <w:rFonts w:ascii="Times New Roman" w:hAnsi="Times New Roman" w:cs="Times New Roman"/>
        </w:rPr>
        <w:t xml:space="preserve"> \\         &amp;=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ensuremath</w:t>
      </w:r>
      <w:proofErr w:type="spellEnd"/>
      <w:r w:rsidRPr="006A178D">
        <w:rPr>
          <w:rFonts w:ascii="Times New Roman" w:hAnsi="Times New Roman" w:cs="Times New Roman"/>
        </w:rPr>
        <w:t>{{k}^{\circ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ensuremath</w:t>
      </w:r>
      <w:proofErr w:type="spellEnd"/>
      <w:r w:rsidRPr="006A178D">
        <w:rPr>
          <w:rFonts w:ascii="Times New Roman" w:hAnsi="Times New Roman" w:cs="Times New Roman"/>
        </w:rPr>
        <w:t>{{k}^{\circ \label}}{</w:t>
      </w:r>
      <w:proofErr w:type="spellStart"/>
      <w:r w:rsidRPr="006A178D">
        <w:rPr>
          <w:rFonts w:ascii="Times New Roman" w:hAnsi="Times New Roman" w:cs="Times New Roman"/>
        </w:rPr>
        <w:t>eqn:simplified</w:t>
      </w:r>
      <w:proofErr w:type="spellEnd"/>
      <w:r w:rsidRPr="006A178D">
        <w:rPr>
          <w:rFonts w:ascii="Times New Roman" w:hAnsi="Times New Roman" w:cs="Times New Roman"/>
        </w:rPr>
        <w:t xml:space="preserve"> strengthening}\end{aligned}$$</w:t>
      </w:r>
    </w:p>
    <w:p w14:paraId="39E087D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tbl>
      <w:tblPr>
        <w:tblStyle w:val="Table"/>
        <w:tblW w:w="0" w:type="pct"/>
        <w:tblLook w:val="07C0" w:firstRow="0" w:lastRow="1" w:firstColumn="1" w:lastColumn="1" w:noHBand="1" w:noVBand="1"/>
      </w:tblPr>
      <w:tblGrid>
        <w:gridCol w:w="2710"/>
        <w:gridCol w:w="6650"/>
      </w:tblGrid>
      <w:tr w:rsidR="00C53B33" w:rsidRPr="006A178D" w14:paraId="26D1371E" w14:textId="77777777" w:rsidTr="006A178D">
        <w:tc>
          <w:tcPr>
            <w:tcW w:w="0" w:type="auto"/>
          </w:tcPr>
          <w:p w14:paraId="75C7CC05"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f</m:t>
                    </m:r>
                  </m:sub>
                </m:sSub>
              </m:oMath>
            </m:oMathPara>
          </w:p>
        </w:tc>
        <w:tc>
          <w:tcPr>
            <w:tcW w:w="0" w:type="auto"/>
          </w:tcPr>
          <w:p w14:paraId="0CEACD43"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Matrix flow stress.</w:t>
            </w:r>
          </w:p>
        </w:tc>
      </w:tr>
      <w:tr w:rsidR="00C53B33" w:rsidRPr="006A178D" w14:paraId="128AD67F" w14:textId="77777777" w:rsidTr="006A178D">
        <w:tc>
          <w:tcPr>
            <w:tcW w:w="0" w:type="auto"/>
          </w:tcPr>
          <w:p w14:paraId="433C4115"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oMath>
            </m:oMathPara>
          </w:p>
        </w:tc>
        <w:tc>
          <w:tcPr>
            <w:tcW w:w="0" w:type="auto"/>
          </w:tcPr>
          <w:p w14:paraId="79998B88"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Coefficient generating function for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2/3</m:t>
                  </m:r>
                </m:sup>
              </m:sSup>
            </m:oMath>
            <w:r w:rsidRPr="006A178D">
              <w:rPr>
                <w:rFonts w:ascii="Times New Roman" w:hAnsi="Times New Roman" w:cs="Times New Roman"/>
              </w:rPr>
              <w:t>.</w:t>
            </w:r>
          </w:p>
        </w:tc>
      </w:tr>
      <w:tr w:rsidR="00C53B33" w:rsidRPr="006A178D" w14:paraId="65B3336C" w14:textId="77777777" w:rsidTr="006A178D">
        <w:tc>
          <w:tcPr>
            <w:tcW w:w="0" w:type="auto"/>
          </w:tcPr>
          <w:p w14:paraId="735383CD" w14:textId="77777777" w:rsidR="00C53B33" w:rsidRPr="006A178D" w:rsidRDefault="00146417" w:rsidP="006A178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k</m:t>
                    </m:r>
                  </m:sub>
                </m:sSub>
              </m:oMath>
            </m:oMathPara>
          </w:p>
        </w:tc>
        <w:tc>
          <w:tcPr>
            <w:tcW w:w="0" w:type="auto"/>
          </w:tcPr>
          <w:p w14:paraId="65F43C1E"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Coefficient generating function for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-1/2</m:t>
                  </m:r>
                </m:sup>
              </m:sSup>
            </m:oMath>
            <w:r w:rsidRPr="006A178D">
              <w:rPr>
                <w:rFonts w:ascii="Times New Roman" w:hAnsi="Times New Roman" w:cs="Times New Roman"/>
              </w:rPr>
              <w:t>.</w:t>
            </w:r>
          </w:p>
        </w:tc>
      </w:tr>
      <w:tr w:rsidR="00C53B33" w:rsidRPr="006A178D" w14:paraId="71950308" w14:textId="77777777" w:rsidTr="006A178D">
        <w:tc>
          <w:tcPr>
            <w:tcW w:w="0" w:type="auto"/>
          </w:tcPr>
          <w:p w14:paraId="26C89EFC"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${\bf </w:t>
            </w:r>
            <w:proofErr w:type="gramStart"/>
            <w:r w:rsidRPr="006A178D">
              <w:rPr>
                <w:rFonts w:ascii="Times New Roman" w:hAnsi="Times New Roman" w:cs="Times New Roman"/>
              </w:rPr>
              <w:t>S}_</w:t>
            </w:r>
            <w:proofErr w:type="gramEnd"/>
            <w:r w:rsidRPr="006A178D">
              <w:rPr>
                <w:rFonts w:ascii="Times New Roman" w:hAnsi="Times New Roman" w:cs="Times New Roman"/>
              </w:rPr>
              <w:t>\text{solute}$</w:t>
            </w:r>
          </w:p>
        </w:tc>
        <w:tc>
          <w:tcPr>
            <w:tcW w:w="0" w:type="auto"/>
          </w:tcPr>
          <w:p w14:paraId="798800D6"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Selection vector/matrix for choosing the solute concentration from the input vector.</w:t>
            </w:r>
          </w:p>
        </w:tc>
      </w:tr>
      <w:tr w:rsidR="00C53B33" w:rsidRPr="006A178D" w14:paraId="16422CED" w14:textId="77777777" w:rsidTr="006A178D">
        <w:tc>
          <w:tcPr>
            <w:tcW w:w="0" w:type="auto"/>
          </w:tcPr>
          <w:p w14:paraId="7CA23C52"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${\bf </w:t>
            </w:r>
            <w:proofErr w:type="gramStart"/>
            <w:r w:rsidRPr="006A178D">
              <w:rPr>
                <w:rFonts w:ascii="Times New Roman" w:hAnsi="Times New Roman" w:cs="Times New Roman"/>
              </w:rPr>
              <w:t>S}_</w:t>
            </w:r>
            <w:proofErr w:type="gramEnd"/>
            <w:r w:rsidRPr="006A178D">
              <w:rPr>
                <w:rFonts w:ascii="Times New Roman" w:hAnsi="Times New Roman" w:cs="Times New Roman"/>
              </w:rPr>
              <w:t>\text{Hall-Petch}$</w:t>
            </w:r>
          </w:p>
        </w:tc>
        <w:tc>
          <w:tcPr>
            <w:tcW w:w="0" w:type="auto"/>
          </w:tcPr>
          <w:p w14:paraId="76F0FDB6"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Selection vector/matrix for choosing the grain size from the input vector.</w:t>
            </w:r>
          </w:p>
        </w:tc>
      </w:tr>
    </w:tbl>
    <w:p w14:paraId="03C232AE"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(Coefficient generating functions can be found in Table </w:t>
      </w:r>
      <w:hyperlink w:anchor="Xdf9c3f2924ecfe36eb050c3964517a75d688477">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tab:generating</w:t>
        </w:r>
        <w:proofErr w:type="spellEnd"/>
        <w:r w:rsidRPr="006A178D">
          <w:rPr>
            <w:rStyle w:val="Hyperlink"/>
            <w:rFonts w:ascii="Times New Roman" w:hAnsi="Times New Roman" w:cs="Times New Roman"/>
          </w:rPr>
          <w:t xml:space="preserve"> functions of common functions]</w:t>
        </w:r>
      </w:hyperlink>
      <w:r w:rsidRPr="006A178D">
        <w:rPr>
          <w:rFonts w:ascii="Times New Roman" w:hAnsi="Times New Roman" w:cs="Times New Roman"/>
        </w:rPr>
        <w:t>.) Combining Equations </w:t>
      </w:r>
      <w:hyperlink w:anchor="eqn:simplified strengthening">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eqn:simplified</w:t>
        </w:r>
        <w:proofErr w:type="spellEnd"/>
        <w:r w:rsidRPr="006A178D">
          <w:rPr>
            <w:rStyle w:val="Hyperlink"/>
            <w:rFonts w:ascii="Times New Roman" w:hAnsi="Times New Roman" w:cs="Times New Roman"/>
          </w:rPr>
          <w:t xml:space="preserve"> strengthening]</w:t>
        </w:r>
      </w:hyperlink>
      <w:r w:rsidRPr="006A178D">
        <w:rPr>
          <w:rFonts w:ascii="Times New Roman" w:hAnsi="Times New Roman" w:cs="Times New Roman"/>
        </w:rPr>
        <w:t xml:space="preserve"> and </w:t>
      </w:r>
      <w:hyperlink w:anchor="eqn:hadamard exponent vector">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eqn:hadamard</w:t>
        </w:r>
        <w:proofErr w:type="spellEnd"/>
        <w:r w:rsidRPr="006A178D">
          <w:rPr>
            <w:rStyle w:val="Hyperlink"/>
            <w:rFonts w:ascii="Times New Roman" w:hAnsi="Times New Roman" w:cs="Times New Roman"/>
          </w:rPr>
          <w:t xml:space="preserve"> exponent vector]</w:t>
        </w:r>
      </w:hyperlink>
      <w:r w:rsidRPr="006A178D">
        <w:rPr>
          <w:rFonts w:ascii="Times New Roman" w:hAnsi="Times New Roman" w:cs="Times New Roman"/>
        </w:rPr>
        <w:t>,</w:t>
      </w:r>
    </w:p>
    <w:p w14:paraId="4C1EE1A0"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$$\begin{gathered}     \</w:t>
      </w:r>
      <w:proofErr w:type="spellStart"/>
      <w:r w:rsidRPr="006A178D">
        <w:rPr>
          <w:rFonts w:ascii="Times New Roman" w:hAnsi="Times New Roman" w:cs="Times New Roman"/>
        </w:rPr>
        <w:t>sigma_y</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\left[ \sum_{l_1=0}^k \</w:t>
      </w:r>
      <w:proofErr w:type="spellStart"/>
      <w:r w:rsidRPr="006A178D">
        <w:rPr>
          <w:rFonts w:ascii="Times New Roman" w:hAnsi="Times New Roman" w:cs="Times New Roman"/>
        </w:rPr>
        <w:t>binom</w:t>
      </w:r>
      <w:proofErr w:type="spellEnd"/>
      <w:r w:rsidRPr="006A178D">
        <w:rPr>
          <w:rFonts w:ascii="Times New Roman" w:hAnsi="Times New Roman" w:cs="Times New Roman"/>
        </w:rPr>
        <w:t>{k}{l_1, l_2} \prod_{m=1}^2 (({\bf S}_\text{solute})_m {\bf x}_m)^{</w:t>
      </w:r>
      <w:proofErr w:type="spellStart"/>
      <w:r w:rsidRPr="006A178D">
        <w:rPr>
          <w:rFonts w:ascii="Times New Roman" w:hAnsi="Times New Roman" w:cs="Times New Roman"/>
        </w:rPr>
        <w:t>l_m</w:t>
      </w:r>
      <w:proofErr w:type="spellEnd"/>
      <w:r w:rsidRPr="006A178D">
        <w:rPr>
          <w:rFonts w:ascii="Times New Roman" w:hAnsi="Times New Roman" w:cs="Times New Roman"/>
        </w:rPr>
        <w:t>} \right] \\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\left[ \sum_{l_1=0}^k \</w:t>
      </w:r>
      <w:proofErr w:type="spellStart"/>
      <w:r w:rsidRPr="006A178D">
        <w:rPr>
          <w:rFonts w:ascii="Times New Roman" w:hAnsi="Times New Roman" w:cs="Times New Roman"/>
        </w:rPr>
        <w:t>binom</w:t>
      </w:r>
      <w:proofErr w:type="spellEnd"/>
      <w:r w:rsidRPr="006A178D">
        <w:rPr>
          <w:rFonts w:ascii="Times New Roman" w:hAnsi="Times New Roman" w:cs="Times New Roman"/>
        </w:rPr>
        <w:t>{k}{l_1, l_2} \prod_{m=1}^2 (({\bf S}_\text{Hall-Petch})_m {\bf x}_m)^{</w:t>
      </w:r>
      <w:proofErr w:type="spellStart"/>
      <w:r w:rsidRPr="006A178D">
        <w:rPr>
          <w:rFonts w:ascii="Times New Roman" w:hAnsi="Times New Roman" w:cs="Times New Roman"/>
        </w:rPr>
        <w:t>l_m</w:t>
      </w:r>
      <w:proofErr w:type="spellEnd"/>
      <w:r w:rsidRPr="006A178D">
        <w:rPr>
          <w:rFonts w:ascii="Times New Roman" w:hAnsi="Times New Roman" w:cs="Times New Roman"/>
        </w:rPr>
        <w:t>} \right],\ l_2 = k - l_1\end{gathered}$$</w:t>
      </w:r>
    </w:p>
    <w:p w14:paraId="57C29B9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which further simplifies to</w:t>
      </w:r>
    </w:p>
    <w:p w14:paraId="5FD85309"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$$\begin{gathered}     \</w:t>
      </w:r>
      <w:proofErr w:type="spellStart"/>
      <w:r w:rsidRPr="006A178D">
        <w:rPr>
          <w:rFonts w:ascii="Times New Roman" w:hAnsi="Times New Roman" w:cs="Times New Roman"/>
        </w:rPr>
        <w:t>sigma_y</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\sum_{l_1=0}^k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binom</w:t>
      </w:r>
      <w:proofErr w:type="spellEnd"/>
      <w:r w:rsidRPr="006A178D">
        <w:rPr>
          <w:rFonts w:ascii="Times New Roman" w:hAnsi="Times New Roman" w:cs="Times New Roman"/>
        </w:rPr>
        <w:t>{k}{l_1, l_2} \prod_{m=1}^2 ({\bf S}_\text{solute})_m^{</w:t>
      </w:r>
      <w:proofErr w:type="spellStart"/>
      <w:r w:rsidRPr="006A178D">
        <w:rPr>
          <w:rFonts w:ascii="Times New Roman" w:hAnsi="Times New Roman" w:cs="Times New Roman"/>
        </w:rPr>
        <w:t>l_m</w:t>
      </w:r>
      <w:proofErr w:type="spellEnd"/>
      <w:r w:rsidRPr="006A178D">
        <w:rPr>
          <w:rFonts w:ascii="Times New Roman" w:hAnsi="Times New Roman" w:cs="Times New Roman"/>
        </w:rPr>
        <w:t>} \prod_{m=1}^2{\bf x}_m^{</w:t>
      </w:r>
      <w:proofErr w:type="spellStart"/>
      <w:r w:rsidRPr="006A178D">
        <w:rPr>
          <w:rFonts w:ascii="Times New Roman" w:hAnsi="Times New Roman" w:cs="Times New Roman"/>
        </w:rPr>
        <w:t>l_m</w:t>
      </w:r>
      <w:proofErr w:type="spellEnd"/>
      <w:r w:rsidRPr="006A178D">
        <w:rPr>
          <w:rFonts w:ascii="Times New Roman" w:hAnsi="Times New Roman" w:cs="Times New Roman"/>
        </w:rPr>
        <w:t>} \\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\sum_{l_1=0}^k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binom</w:t>
      </w:r>
      <w:proofErr w:type="spellEnd"/>
      <w:r w:rsidRPr="006A178D">
        <w:rPr>
          <w:rFonts w:ascii="Times New Roman" w:hAnsi="Times New Roman" w:cs="Times New Roman"/>
        </w:rPr>
        <w:t>{k}{l_1, l_2} \prod_{m=1}^2 ({\bf S}_\text{Hall-Petch})_m^{</w:t>
      </w:r>
      <w:proofErr w:type="spellStart"/>
      <w:r w:rsidRPr="006A178D">
        <w:rPr>
          <w:rFonts w:ascii="Times New Roman" w:hAnsi="Times New Roman" w:cs="Times New Roman"/>
        </w:rPr>
        <w:t>l_m</w:t>
      </w:r>
      <w:proofErr w:type="spellEnd"/>
      <w:r w:rsidRPr="006A178D">
        <w:rPr>
          <w:rFonts w:ascii="Times New Roman" w:hAnsi="Times New Roman" w:cs="Times New Roman"/>
        </w:rPr>
        <w:t>} \prod_{m=1}^2{\bf x}_m^{</w:t>
      </w:r>
      <w:proofErr w:type="spellStart"/>
      <w:r w:rsidRPr="006A178D">
        <w:rPr>
          <w:rFonts w:ascii="Times New Roman" w:hAnsi="Times New Roman" w:cs="Times New Roman"/>
        </w:rPr>
        <w:t>l_m</w:t>
      </w:r>
      <w:proofErr w:type="spellEnd"/>
      <w:r w:rsidRPr="006A178D">
        <w:rPr>
          <w:rFonts w:ascii="Times New Roman" w:hAnsi="Times New Roman" w:cs="Times New Roman"/>
        </w:rPr>
        <w:t>}\end{gathered}$$</w:t>
      </w:r>
    </w:p>
    <w:p w14:paraId="08F67649"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such that the term $\prod_{m=</w:t>
      </w:r>
      <w:proofErr w:type="gramStart"/>
      <w:r w:rsidRPr="006A178D">
        <w:rPr>
          <w:rFonts w:ascii="Times New Roman" w:hAnsi="Times New Roman" w:cs="Times New Roman"/>
        </w:rPr>
        <w:t>1}^</w:t>
      </w:r>
      <w:proofErr w:type="gramEnd"/>
      <w:r w:rsidRPr="006A178D">
        <w:rPr>
          <w:rFonts w:ascii="Times New Roman" w:hAnsi="Times New Roman" w:cs="Times New Roman"/>
        </w:rPr>
        <w:t>2{\bf x}_m^{</w:t>
      </w:r>
      <w:proofErr w:type="spellStart"/>
      <w:r w:rsidRPr="006A178D">
        <w:rPr>
          <w:rFonts w:ascii="Times New Roman" w:hAnsi="Times New Roman" w:cs="Times New Roman"/>
        </w:rPr>
        <w:t>l_m</w:t>
      </w:r>
      <w:proofErr w:type="spellEnd"/>
      <w:r w:rsidRPr="006A178D">
        <w:rPr>
          <w:rFonts w:ascii="Times New Roman" w:hAnsi="Times New Roman" w:cs="Times New Roman"/>
        </w:rPr>
        <w:t>}$ serves as the common basis set over which the summation occurs, so that now, having a common basis, this simplifies to,</w:t>
      </w:r>
    </w:p>
    <w:p w14:paraId="7224853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spellStart"/>
      <w:r w:rsidRPr="006A178D">
        <w:rPr>
          <w:rFonts w:ascii="Times New Roman" w:hAnsi="Times New Roman" w:cs="Times New Roman"/>
        </w:rPr>
        <w:t>sigma_y</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sigma_f</w:t>
      </w:r>
      <w:proofErr w:type="spellEnd"/>
      <w:r w:rsidRPr="006A178D">
        <w:rPr>
          <w:rFonts w:ascii="Times New Roman" w:hAnsi="Times New Roman" w:cs="Times New Roman"/>
        </w:rPr>
        <w:t xml:space="preserve"> +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\sum_{l_1=0}^k \</w:t>
      </w:r>
      <w:proofErr w:type="spellStart"/>
      <w:r w:rsidRPr="006A178D">
        <w:rPr>
          <w:rFonts w:ascii="Times New Roman" w:hAnsi="Times New Roman" w:cs="Times New Roman"/>
        </w:rPr>
        <w:t>binom</w:t>
      </w:r>
      <w:proofErr w:type="spellEnd"/>
      <w:r w:rsidRPr="006A178D">
        <w:rPr>
          <w:rFonts w:ascii="Times New Roman" w:hAnsi="Times New Roman" w:cs="Times New Roman"/>
        </w:rPr>
        <w:t xml:space="preserve">{k}{l_1, l_2} \left( </w:t>
      </w:r>
      <w:proofErr w:type="spellStart"/>
      <w:r w:rsidRPr="006A178D">
        <w:rPr>
          <w:rFonts w:ascii="Times New Roman" w:hAnsi="Times New Roman" w:cs="Times New Roman"/>
        </w:rPr>
        <w:t>a_k</w:t>
      </w:r>
      <w:proofErr w:type="spellEnd"/>
      <w:r w:rsidRPr="006A178D">
        <w:rPr>
          <w:rFonts w:ascii="Times New Roman" w:hAnsi="Times New Roman" w:cs="Times New Roman"/>
        </w:rPr>
        <w:t xml:space="preserve"> \prod_{m=1}^2 ({\bf S}_\text{solute})_m^{</w:t>
      </w:r>
      <w:proofErr w:type="spellStart"/>
      <w:r w:rsidRPr="006A178D">
        <w:rPr>
          <w:rFonts w:ascii="Times New Roman" w:hAnsi="Times New Roman" w:cs="Times New Roman"/>
        </w:rPr>
        <w:t>l_m</w:t>
      </w:r>
      <w:proofErr w:type="spellEnd"/>
      <w:r w:rsidRPr="006A178D">
        <w:rPr>
          <w:rFonts w:ascii="Times New Roman" w:hAnsi="Times New Roman" w:cs="Times New Roman"/>
        </w:rPr>
        <w:t xml:space="preserve">} + </w:t>
      </w:r>
      <w:proofErr w:type="spellStart"/>
      <w:r w:rsidRPr="006A178D">
        <w:rPr>
          <w:rFonts w:ascii="Times New Roman" w:hAnsi="Times New Roman" w:cs="Times New Roman"/>
        </w:rPr>
        <w:t>b_k</w:t>
      </w:r>
      <w:proofErr w:type="spellEnd"/>
      <w:r w:rsidRPr="006A178D">
        <w:rPr>
          <w:rFonts w:ascii="Times New Roman" w:hAnsi="Times New Roman" w:cs="Times New Roman"/>
        </w:rPr>
        <w:t xml:space="preserve"> \prod_{m=1}^2 ({\bf S}_\text{Hall-Petch})_m^{</w:t>
      </w:r>
      <w:proofErr w:type="spellStart"/>
      <w:r w:rsidRPr="006A178D">
        <w:rPr>
          <w:rFonts w:ascii="Times New Roman" w:hAnsi="Times New Roman" w:cs="Times New Roman"/>
        </w:rPr>
        <w:t>l_m</w:t>
      </w:r>
      <w:proofErr w:type="spellEnd"/>
      <w:r w:rsidRPr="006A178D">
        <w:rPr>
          <w:rFonts w:ascii="Times New Roman" w:hAnsi="Times New Roman" w:cs="Times New Roman"/>
        </w:rPr>
        <w:t>} \right) \prod_{m=1}^2{\bf x}_m^{</w:t>
      </w:r>
      <w:proofErr w:type="spellStart"/>
      <w:r w:rsidRPr="006A178D">
        <w:rPr>
          <w:rFonts w:ascii="Times New Roman" w:hAnsi="Times New Roman" w:cs="Times New Roman"/>
        </w:rPr>
        <w:t>l_m</w:t>
      </w:r>
      <w:proofErr w:type="spellEnd"/>
      <w:r w:rsidRPr="006A178D">
        <w:rPr>
          <w:rFonts w:ascii="Times New Roman" w:hAnsi="Times New Roman" w:cs="Times New Roman"/>
        </w:rPr>
        <w:t>}$$</w:t>
      </w:r>
    </w:p>
    <w:p w14:paraId="7E177FBE"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Equation </w:t>
      </w:r>
      <w:hyperlink w:anchor="Xd4fa64d6580317957bf7361ba0566ce8adadd06">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eqn:ANN</w:t>
        </w:r>
        <w:proofErr w:type="spellEnd"/>
        <w:r w:rsidRPr="006A178D">
          <w:rPr>
            <w:rStyle w:val="Hyperlink"/>
            <w:rFonts w:ascii="Times New Roman" w:hAnsi="Times New Roman" w:cs="Times New Roman"/>
          </w:rPr>
          <w:t xml:space="preserve"> power series coefficient generating function]</w:t>
        </w:r>
      </w:hyperlink>
      <w:r w:rsidRPr="006A178D">
        <w:rPr>
          <w:rFonts w:ascii="Times New Roman" w:hAnsi="Times New Roman" w:cs="Times New Roman"/>
        </w:rPr>
        <w:t xml:space="preserve"> shows that the polynomial series expansion for the first layer of a neural network,</w:t>
      </w:r>
    </w:p>
    <w:p w14:paraId="668CAA76" w14:textId="77777777" w:rsidR="00C53B33" w:rsidRPr="006A178D" w:rsidRDefault="00146417" w:rsidP="00C53B33">
      <w:pPr>
        <w:pStyle w:val="BodyText"/>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(1)</m:t>
              </m:r>
            </m:sup>
          </m:sSup>
          <m: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m:t>
                  </m:r>
                </m:sub>
                <m:sup>
                  <m:r>
                    <w:rPr>
                      <w:rFonts w:ascii="Cambria Math" w:hAnsi="Cambria Math" w:cs="Times New Roman"/>
                    </w:rPr>
                    <m:t>(1)</m:t>
                  </m:r>
                </m:sup>
              </m:sSubSup>
            </m:e>
          </m:nary>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m:t>
              </m:r>
            </m:sup>
          </m:sSup>
        </m:oMath>
      </m:oMathPara>
    </w:p>
    <w:p w14:paraId="3D74563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similarly relies on the element-wise exponential, $(\</w:t>
      </w:r>
      <w:proofErr w:type="gramStart"/>
      <w:r w:rsidRPr="006A178D">
        <w:rPr>
          <w:rFonts w:ascii="Times New Roman" w:hAnsi="Times New Roman" w:cs="Times New Roman"/>
        </w:rPr>
        <w:t>bullet)\</w:t>
      </w:r>
      <w:proofErr w:type="gramEnd"/>
      <w:r w:rsidRPr="006A178D">
        <w:rPr>
          <w:rFonts w:ascii="Times New Roman" w:hAnsi="Times New Roman" w:cs="Times New Roman"/>
        </w:rPr>
        <w:t>he{n}$, as does the expansion of all layers. Unlike scalar exponentiation, element-wise exponentiation does not distribute, as seen in Equation </w:t>
      </w:r>
      <w:hyperlink w:anchor="eqn:nondistributive hadamard">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eqn:nondistributive</w:t>
        </w:r>
        <w:proofErr w:type="spellEnd"/>
        <w:r w:rsidRPr="006A178D">
          <w:rPr>
            <w:rStyle w:val="Hyperlink"/>
            <w:rFonts w:ascii="Times New Roman" w:hAnsi="Times New Roman" w:cs="Times New Roman"/>
          </w:rPr>
          <w:t xml:space="preserve"> </w:t>
        </w:r>
        <w:proofErr w:type="spellStart"/>
        <w:r w:rsidRPr="006A178D">
          <w:rPr>
            <w:rStyle w:val="Hyperlink"/>
            <w:rFonts w:ascii="Times New Roman" w:hAnsi="Times New Roman" w:cs="Times New Roman"/>
          </w:rPr>
          <w:t>hadamard</w:t>
        </w:r>
        <w:proofErr w:type="spellEnd"/>
        <w:r w:rsidRPr="006A178D">
          <w:rPr>
            <w:rStyle w:val="Hyperlink"/>
            <w:rFonts w:ascii="Times New Roman" w:hAnsi="Times New Roman" w:cs="Times New Roman"/>
          </w:rPr>
          <w:t>]</w:t>
        </w:r>
      </w:hyperlink>
      <w:r w:rsidRPr="006A178D">
        <w:rPr>
          <w:rFonts w:ascii="Times New Roman" w:hAnsi="Times New Roman" w:cs="Times New Roman"/>
        </w:rPr>
        <w:t xml:space="preserve">, and because element-wise exponentiation does not distribute, this equation explicitly captures all possible (second,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n</m:t>
            </m:r>
          </m:sup>
        </m:sSubSup>
      </m:oMath>
      <w:r w:rsidRPr="006A178D">
        <w:rPr>
          <w:rFonts w:ascii="Times New Roman" w:hAnsi="Times New Roman" w:cs="Times New Roman"/>
        </w:rPr>
        <w:t xml:space="preserve">; third,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n</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p</m:t>
            </m:r>
          </m:sup>
        </m:sSubSup>
      </m:oMath>
      <w:r w:rsidRPr="006A178D">
        <w:rPr>
          <w:rFonts w:ascii="Times New Roman" w:hAnsi="Times New Roman" w:cs="Times New Roman"/>
        </w:rPr>
        <w:t xml:space="preserve">; fourth,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n</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p</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r</m:t>
            </m:r>
          </m:sup>
        </m:sSubSup>
      </m:oMath>
      <w:r w:rsidRPr="006A178D">
        <w:rPr>
          <w:rFonts w:ascii="Times New Roman" w:hAnsi="Times New Roman" w:cs="Times New Roman"/>
        </w:rPr>
        <w:t>; etc.) cross-interactions of each term in $(\boldsymbol{\theta}{\bf x})$ at all polynomial orders. This is equivalent, then, to expanding over the basis set that includes all cross-interactions in the input vector space for both the constitutive relation and neural network polynomial expansions.</w:t>
      </w:r>
    </w:p>
    <w:p w14:paraId="331D7F83"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lastRenderedPageBreak/>
        <w:t xml:space="preserve">Data preprocessing is an important step in training a neural network to avoid implicit bias. Commonly, data is whitened, also known as scaling or standardization, ${\bf z}_s^{(k)}: {\bf z}_s^{(k)} = \frac{{\bf z}^{(k)} - \overline{{\bf z}^{(k)}}}{\sigma}$, where $\overline{{\bf z}^{(k)}}$ is the arithmetic mean and </w:t>
      </w:r>
      <m:oMath>
        <m:r>
          <w:rPr>
            <w:rFonts w:ascii="Cambria Math" w:hAnsi="Cambria Math" w:cs="Times New Roman"/>
          </w:rPr>
          <m:t>σ</m:t>
        </m:r>
      </m:oMath>
      <w:r w:rsidRPr="006A178D">
        <w:rPr>
          <w:rFonts w:ascii="Times New Roman" w:hAnsi="Times New Roman" w:cs="Times New Roman"/>
        </w:rPr>
        <w:t xml:space="preserve"> the standard deviation of data in layer, </w:t>
      </w:r>
      <m:oMath>
        <m:r>
          <w:rPr>
            <w:rFonts w:ascii="Cambria Math" w:hAnsi="Cambria Math" w:cs="Times New Roman"/>
          </w:rPr>
          <m:t>k</m:t>
        </m:r>
      </m:oMath>
      <w:r w:rsidRPr="006A178D">
        <w:rPr>
          <w:rFonts w:ascii="Times New Roman" w:hAnsi="Times New Roman" w:cs="Times New Roman"/>
        </w:rPr>
        <w:t xml:space="preserve">. However, a model trained on such scaled data would no longer share the vector space of the constitutive relationship. To ensure that both the neural network and constitutive relation expansions share a common vector space, and thus a common </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this whitening procedure must be integrated into the construction of the neural network architecture.</w:t>
      </w:r>
    </w:p>
    <w:p w14:paraId="0DB1892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Procedurally, the neural network expansion proceeds as described in Section </w:t>
      </w:r>
      <w:hyperlink w:anchor="methods">
        <w:r w:rsidRPr="006A178D">
          <w:rPr>
            <w:rStyle w:val="Hyperlink"/>
            <w:rFonts w:ascii="Times New Roman" w:hAnsi="Times New Roman" w:cs="Times New Roman"/>
          </w:rPr>
          <w:t>3</w:t>
        </w:r>
      </w:hyperlink>
      <w:r w:rsidRPr="006A178D">
        <w:rPr>
          <w:rFonts w:ascii="Times New Roman" w:hAnsi="Times New Roman" w:cs="Times New Roman"/>
        </w:rPr>
        <w:t xml:space="preserve">. The input to each layer, which is the output from the previous layer, is subjected first to an affine transformation, then to an activation function. The activation function is completely described though its polynomial expansion and the corresponding coefficient generating function. Using this same structure, then, data whitening can be applied to any layer, including the input layer, as an identity </w:t>
      </w:r>
      <w:proofErr w:type="spellStart"/>
      <w:r w:rsidRPr="006A178D">
        <w:rPr>
          <w:rFonts w:ascii="Times New Roman" w:hAnsi="Times New Roman" w:cs="Times New Roman"/>
        </w:rPr>
        <w:t>tranform</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boldsymbol</w:t>
      </w:r>
      <w:proofErr w:type="spellEnd"/>
      <w:r w:rsidRPr="006A178D">
        <w:rPr>
          <w:rFonts w:ascii="Times New Roman" w:hAnsi="Times New Roman" w:cs="Times New Roman"/>
        </w:rPr>
        <w:t xml:space="preserve">{\theta} = {\bf I}_d$, where </w:t>
      </w:r>
      <m:oMath>
        <m:r>
          <w:rPr>
            <w:rFonts w:ascii="Cambria Math" w:hAnsi="Cambria Math" w:cs="Times New Roman"/>
          </w:rPr>
          <m:t>d</m:t>
        </m:r>
      </m:oMath>
      <w:r w:rsidRPr="006A178D">
        <w:rPr>
          <w:rFonts w:ascii="Times New Roman" w:hAnsi="Times New Roman" w:cs="Times New Roman"/>
        </w:rPr>
        <w:t xml:space="preserve"> is the dimension of the source layer) followed by the whitening expansion whose coefficient generating function is simply,</w:t>
      </w:r>
    </w:p>
    <w:p w14:paraId="6EE7585C"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w:t>
      </w:r>
      <w:proofErr w:type="spellStart"/>
      <w:r w:rsidRPr="006A178D">
        <w:rPr>
          <w:rFonts w:ascii="Times New Roman" w:hAnsi="Times New Roman" w:cs="Times New Roman"/>
        </w:rPr>
        <w:t>alpha_k</w:t>
      </w:r>
      <w:proofErr w:type="spellEnd"/>
      <w:r w:rsidRPr="006A178D">
        <w:rPr>
          <w:rFonts w:ascii="Times New Roman" w:hAnsi="Times New Roman" w:cs="Times New Roman"/>
        </w:rPr>
        <w:t>({\bf z}) = \begin{cases}         -\overline{\bf z}/\sigma    &amp; \</w:t>
      </w:r>
      <w:proofErr w:type="spellStart"/>
      <w:r w:rsidRPr="006A178D">
        <w:rPr>
          <w:rFonts w:ascii="Times New Roman" w:hAnsi="Times New Roman" w:cs="Times New Roman"/>
        </w:rPr>
        <w:t>mbox</w:t>
      </w:r>
      <w:proofErr w:type="spellEnd"/>
      <w:r w:rsidRPr="006A178D">
        <w:rPr>
          <w:rFonts w:ascii="Times New Roman" w:hAnsi="Times New Roman" w:cs="Times New Roman"/>
        </w:rPr>
        <w:t>{if } k = 0, \\         1/\sigma                    &amp; \</w:t>
      </w:r>
      <w:proofErr w:type="spellStart"/>
      <w:r w:rsidRPr="006A178D">
        <w:rPr>
          <w:rFonts w:ascii="Times New Roman" w:hAnsi="Times New Roman" w:cs="Times New Roman"/>
        </w:rPr>
        <w:t>mbox</w:t>
      </w:r>
      <w:proofErr w:type="spellEnd"/>
      <w:r w:rsidRPr="006A178D">
        <w:rPr>
          <w:rFonts w:ascii="Times New Roman" w:hAnsi="Times New Roman" w:cs="Times New Roman"/>
        </w:rPr>
        <w:t>{if } k = 1, \\         0                           &amp; \</w:t>
      </w:r>
      <w:proofErr w:type="spellStart"/>
      <w:r w:rsidRPr="006A178D">
        <w:rPr>
          <w:rFonts w:ascii="Times New Roman" w:hAnsi="Times New Roman" w:cs="Times New Roman"/>
        </w:rPr>
        <w:t>mbox</w:t>
      </w:r>
      <w:proofErr w:type="spellEnd"/>
      <w:r w:rsidRPr="006A178D">
        <w:rPr>
          <w:rFonts w:ascii="Times New Roman" w:hAnsi="Times New Roman" w:cs="Times New Roman"/>
        </w:rPr>
        <w:t>{otherwise}     \end{cases}$$</w:t>
      </w:r>
    </w:p>
    <w:p w14:paraId="3C35AE4B"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where</w:t>
      </w:r>
    </w:p>
    <w:tbl>
      <w:tblPr>
        <w:tblStyle w:val="Table"/>
        <w:tblW w:w="0" w:type="pct"/>
        <w:tblLook w:val="07C0" w:firstRow="0" w:lastRow="1" w:firstColumn="1" w:lastColumn="1" w:noHBand="1" w:noVBand="1"/>
      </w:tblPr>
      <w:tblGrid>
        <w:gridCol w:w="1973"/>
        <w:gridCol w:w="6401"/>
      </w:tblGrid>
      <w:tr w:rsidR="00C53B33" w:rsidRPr="006A178D" w14:paraId="34BC994E" w14:textId="77777777" w:rsidTr="006A178D">
        <w:tc>
          <w:tcPr>
            <w:tcW w:w="0" w:type="auto"/>
          </w:tcPr>
          <w:p w14:paraId="726C4A3C"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w:t>
            </w:r>
            <w:proofErr w:type="gramStart"/>
            <w:r w:rsidRPr="006A178D">
              <w:rPr>
                <w:rFonts w:ascii="Times New Roman" w:hAnsi="Times New Roman" w:cs="Times New Roman"/>
              </w:rPr>
              <w:t>overline{</w:t>
            </w:r>
            <w:proofErr w:type="gramEnd"/>
            <w:r w:rsidRPr="006A178D">
              <w:rPr>
                <w:rFonts w:ascii="Times New Roman" w:hAnsi="Times New Roman" w:cs="Times New Roman"/>
              </w:rPr>
              <w:t>\bf z}$</w:t>
            </w:r>
          </w:p>
        </w:tc>
        <w:tc>
          <w:tcPr>
            <w:tcW w:w="0" w:type="auto"/>
          </w:tcPr>
          <w:p w14:paraId="3F68DB94"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 xml:space="preserve">The mean of the data into the </w:t>
            </w:r>
            <w:proofErr w:type="spellStart"/>
            <w:r w:rsidRPr="006A178D">
              <w:rPr>
                <w:rFonts w:ascii="Times New Roman" w:hAnsi="Times New Roman" w:cs="Times New Roman"/>
              </w:rPr>
              <w:t>standarization</w:t>
            </w:r>
            <w:proofErr w:type="spellEnd"/>
            <w:r w:rsidRPr="006A178D">
              <w:rPr>
                <w:rFonts w:ascii="Times New Roman" w:hAnsi="Times New Roman" w:cs="Times New Roman"/>
              </w:rPr>
              <w:t xml:space="preserve"> layer.</w:t>
            </w:r>
          </w:p>
        </w:tc>
      </w:tr>
      <w:tr w:rsidR="00C53B33" w:rsidRPr="006A178D" w14:paraId="10018BEE" w14:textId="77777777" w:rsidTr="006A178D">
        <w:tc>
          <w:tcPr>
            <w:tcW w:w="0" w:type="auto"/>
          </w:tcPr>
          <w:p w14:paraId="42520553" w14:textId="77777777" w:rsidR="00C53B33" w:rsidRPr="006A178D" w:rsidRDefault="00C53B33" w:rsidP="006A178D">
            <w:pPr>
              <w:pStyle w:val="Compact"/>
              <w:rPr>
                <w:rFonts w:ascii="Times New Roman" w:hAnsi="Times New Roman" w:cs="Times New Roman"/>
              </w:rPr>
            </w:pPr>
            <m:oMathPara>
              <m:oMath>
                <m:r>
                  <w:rPr>
                    <w:rFonts w:ascii="Cambria Math" w:hAnsi="Cambria Math" w:cs="Times New Roman"/>
                  </w:rPr>
                  <m:t>σ</m:t>
                </m:r>
              </m:oMath>
            </m:oMathPara>
          </w:p>
        </w:tc>
        <w:tc>
          <w:tcPr>
            <w:tcW w:w="0" w:type="auto"/>
          </w:tcPr>
          <w:p w14:paraId="5FA31FA3" w14:textId="77777777" w:rsidR="00C53B33" w:rsidRPr="006A178D" w:rsidRDefault="00C53B33" w:rsidP="006A178D">
            <w:pPr>
              <w:pStyle w:val="Compact"/>
              <w:rPr>
                <w:rFonts w:ascii="Times New Roman" w:hAnsi="Times New Roman" w:cs="Times New Roman"/>
              </w:rPr>
            </w:pPr>
            <w:r w:rsidRPr="006A178D">
              <w:rPr>
                <w:rFonts w:ascii="Times New Roman" w:hAnsi="Times New Roman" w:cs="Times New Roman"/>
              </w:rPr>
              <w:t>The standard deviation of the data into the standardization layer.</w:t>
            </w:r>
          </w:p>
        </w:tc>
      </w:tr>
    </w:tbl>
    <w:p w14:paraId="2661E98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By introducing such a whitening layer, data standardization can be included at any point in the neural network architecture.</w:t>
      </w:r>
    </w:p>
    <w:p w14:paraId="5CD25CA2" w14:textId="1A991298" w:rsidR="00C53B33" w:rsidRPr="006A178D" w:rsidRDefault="00C53B33" w:rsidP="006A178D">
      <w:pPr>
        <w:rPr>
          <w:b/>
          <w:bCs/>
          <w:sz w:val="24"/>
          <w:szCs w:val="24"/>
        </w:rPr>
      </w:pPr>
      <w:bookmarkStart w:id="193" w:name="activation-functions"/>
      <w:r w:rsidRPr="006A178D">
        <w:rPr>
          <w:b/>
          <w:bCs/>
          <w:sz w:val="24"/>
          <w:szCs w:val="24"/>
        </w:rPr>
        <w:t xml:space="preserve">Activation </w:t>
      </w:r>
      <w:r w:rsidR="006A178D" w:rsidRPr="006A178D">
        <w:rPr>
          <w:b/>
          <w:bCs/>
          <w:sz w:val="24"/>
          <w:szCs w:val="24"/>
        </w:rPr>
        <w:t>f</w:t>
      </w:r>
      <w:r w:rsidRPr="006A178D">
        <w:rPr>
          <w:b/>
          <w:bCs/>
          <w:sz w:val="24"/>
          <w:szCs w:val="24"/>
        </w:rPr>
        <w:t>unction</w:t>
      </w:r>
      <w:bookmarkStart w:id="194" w:name="the-logistic-sigmoid"/>
      <w:bookmarkEnd w:id="193"/>
      <w:r w:rsidR="006A178D" w:rsidRPr="006A178D">
        <w:rPr>
          <w:b/>
          <w:bCs/>
          <w:sz w:val="24"/>
          <w:szCs w:val="24"/>
        </w:rPr>
        <w:t>s: t</w:t>
      </w:r>
      <w:r w:rsidRPr="006A178D">
        <w:rPr>
          <w:b/>
          <w:bCs/>
          <w:sz w:val="24"/>
          <w:szCs w:val="24"/>
        </w:rPr>
        <w:t>he logistic sigmoid</w:t>
      </w:r>
      <w:bookmarkEnd w:id="194"/>
    </w:p>
    <w:p w14:paraId="0D38A725" w14:textId="77777777" w:rsidR="00C53B33" w:rsidRPr="006A178D" w:rsidRDefault="00C53B33" w:rsidP="00C53B33">
      <w:pPr>
        <w:pStyle w:val="FirstParagraph"/>
        <w:rPr>
          <w:rFonts w:ascii="Times New Roman" w:hAnsi="Times New Roman" w:cs="Times New Roman"/>
        </w:rPr>
      </w:pPr>
      <m:oMathPara>
        <m:oMathParaPr>
          <m:jc m:val="center"/>
        </m:oMathParaPr>
        <m:oMath>
          <m:r>
            <w:rPr>
              <w:rFonts w:ascii="Cambria Math" w:hAnsi="Cambria Math" w:cs="Times New Roman"/>
            </w:rPr>
            <m:t>σ(x)=</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sup>
              </m:sSup>
            </m:den>
          </m:f>
        </m:oMath>
      </m:oMathPara>
    </w:p>
    <w:p w14:paraId="5170E652"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is a special case of the generating function for the Euler polynomial coefficients,</w:t>
      </w:r>
    </w:p>
    <w:p w14:paraId="7340B43F" w14:textId="77777777" w:rsidR="00C53B33" w:rsidRPr="006A178D" w:rsidRDefault="00146417" w:rsidP="00C53B33">
      <w:pPr>
        <w:pStyle w:val="BodyText"/>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xt</m:t>
                  </m:r>
                </m:sup>
              </m:sSup>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t</m:t>
                  </m:r>
                </m:sup>
              </m:sSup>
            </m:den>
          </m:f>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e>
          </m:nary>
          <m:r>
            <w:rPr>
              <w:rFonts w:ascii="Cambria Math" w:hAnsi="Cambria Math" w:cs="Times New Roman"/>
            </w:rPr>
            <m:t>(x)</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n</m:t>
                  </m:r>
                </m:sup>
              </m:sSup>
            </m:num>
            <m:den>
              <m:r>
                <w:rPr>
                  <w:rFonts w:ascii="Cambria Math" w:hAnsi="Cambria Math" w:cs="Times New Roman"/>
                </w:rPr>
                <m:t>n!</m:t>
              </m:r>
            </m:den>
          </m:f>
        </m:oMath>
      </m:oMathPara>
    </w:p>
    <w:p w14:paraId="144FDAA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where, for </w:t>
      </w:r>
      <m:oMath>
        <m:r>
          <w:rPr>
            <w:rFonts w:ascii="Cambria Math" w:hAnsi="Cambria Math" w:cs="Times New Roman"/>
          </w:rPr>
          <m:t>x=0</m:t>
        </m:r>
      </m:oMath>
      <w:r w:rsidRPr="006A178D">
        <w:rPr>
          <w:rFonts w:ascii="Times New Roman" w:hAnsi="Times New Roman" w:cs="Times New Roman"/>
        </w:rPr>
        <w:t>,</w:t>
      </w:r>
    </w:p>
    <w:p w14:paraId="56835B88"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σ(x)=</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e>
          </m:nary>
          <m:r>
            <w:rPr>
              <w:rFonts w:ascii="Cambria Math" w:hAnsi="Cambria Math" w:cs="Times New Roman"/>
            </w:rPr>
            <m:t>(0)</m:t>
          </m:r>
          <m:f>
            <m:fPr>
              <m:ctrlPr>
                <w:rPr>
                  <w:rFonts w:ascii="Cambria Math" w:hAnsi="Cambria Math" w:cs="Times New Roman"/>
                </w:rPr>
              </m:ctrlPr>
            </m:fPr>
            <m:num>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num>
            <m:den>
              <m:r>
                <w:rPr>
                  <w:rFonts w:ascii="Cambria Math" w:hAnsi="Cambria Math" w:cs="Times New Roman"/>
                </w:rPr>
                <m:t>n!</m:t>
              </m:r>
            </m:den>
          </m:f>
          <m:r>
            <w:rPr>
              <w:rFonts w:ascii="Cambria Math" w:hAnsi="Cambria Math" w:cs="Times New Roman"/>
            </w:rPr>
            <m:t>.</m:t>
          </m:r>
        </m:oMath>
      </m:oMathPara>
    </w:p>
    <w:p w14:paraId="085B52B7"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Euler polynomials at </w:t>
      </w:r>
      <m:oMath>
        <m:r>
          <w:rPr>
            <w:rFonts w:ascii="Cambria Math" w:hAnsi="Cambria Math" w:cs="Times New Roman"/>
          </w:rPr>
          <m:t>x=0</m:t>
        </m:r>
      </m:oMath>
      <w:r w:rsidRPr="006A178D">
        <w:rPr>
          <w:rFonts w:ascii="Times New Roman" w:hAnsi="Times New Roman" w:cs="Times New Roman"/>
        </w:rPr>
        <w:t>,</w:t>
      </w:r>
    </w:p>
    <w:p w14:paraId="3280F5F2"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(0)=-2(n+1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n+1</m:t>
                  </m:r>
                </m:sup>
              </m:sSup>
              <m:r>
                <w:rPr>
                  <w:rFonts w:ascii="Cambria Math" w:hAnsi="Cambria Math" w:cs="Times New Roman"/>
                </w:rPr>
                <m:t>-1</m:t>
              </m:r>
            </m:e>
          </m:d>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n+1</m:t>
              </m:r>
            </m:sub>
          </m:sSub>
        </m:oMath>
      </m:oMathPara>
    </w:p>
    <w:p w14:paraId="186818FD"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6A178D">
        <w:rPr>
          <w:rFonts w:ascii="Times New Roman" w:hAnsi="Times New Roman" w:cs="Times New Roman"/>
        </w:rPr>
        <w:t xml:space="preserve"> is the </w:t>
      </w:r>
      <m:oMath>
        <m:sSup>
          <m:sSupPr>
            <m:ctrlPr>
              <w:rPr>
                <w:rFonts w:ascii="Cambria Math" w:hAnsi="Cambria Math" w:cs="Times New Roman"/>
              </w:rPr>
            </m:ctrlPr>
          </m:sSupPr>
          <m:e>
            <m:r>
              <w:rPr>
                <w:rFonts w:ascii="Cambria Math" w:hAnsi="Cambria Math" w:cs="Times New Roman"/>
              </w:rPr>
              <m:t>n</m:t>
            </m:r>
          </m:e>
          <m:sup>
            <m:r>
              <m:rPr>
                <m:nor/>
              </m:rPr>
              <w:rPr>
                <w:rFonts w:ascii="Times New Roman" w:hAnsi="Times New Roman" w:cs="Times New Roman"/>
              </w:rPr>
              <m:t>th</m:t>
            </m:r>
          </m:sup>
        </m:sSup>
      </m:oMath>
      <w:r w:rsidRPr="006A178D">
        <w:rPr>
          <w:rFonts w:ascii="Times New Roman" w:hAnsi="Times New Roman" w:cs="Times New Roman"/>
        </w:rPr>
        <w:t xml:space="preserve"> Bernoulli number. Since Bernoulli numbers of odd index, </w:t>
      </w:r>
      <w:proofErr w:type="gramStart"/>
      <w:r w:rsidRPr="006A178D">
        <w:rPr>
          <w:rFonts w:ascii="Times New Roman" w:hAnsi="Times New Roman" w:cs="Times New Roman"/>
        </w:rPr>
        <w:t>with the exception of</w:t>
      </w:r>
      <w:proofErr w:type="gramEnd"/>
      <w:r w:rsidRPr="006A178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6A178D">
        <w:rPr>
          <w:rFonts w:ascii="Times New Roman" w:hAnsi="Times New Roman" w:cs="Times New Roman"/>
        </w:rPr>
        <w:t xml:space="preserve">, are zero,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(0)=0</m:t>
        </m:r>
      </m:oMath>
      <w:r w:rsidRPr="006A178D">
        <w:rPr>
          <w:rFonts w:ascii="Times New Roman" w:hAnsi="Times New Roman" w:cs="Times New Roman"/>
        </w:rPr>
        <w:t xml:space="preserve"> for </w:t>
      </w:r>
      <m:oMath>
        <m:r>
          <w:rPr>
            <w:rFonts w:ascii="Cambria Math" w:hAnsi="Cambria Math" w:cs="Times New Roman"/>
          </w:rPr>
          <m:t>i=2,4,6,…,2n</m:t>
        </m:r>
      </m:oMath>
      <w:r w:rsidRPr="006A178D">
        <w:rPr>
          <w:rFonts w:ascii="Times New Roman" w:hAnsi="Times New Roman" w:cs="Times New Roman"/>
        </w:rPr>
        <w:t>. Therefore, the summand and limits of Equation (</w:t>
      </w:r>
      <w:hyperlink w:anchor="eqn:sigmoid Euler expansion">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eqn:sigmoid</w:t>
        </w:r>
        <w:proofErr w:type="spellEnd"/>
        <w:r w:rsidRPr="006A178D">
          <w:rPr>
            <w:rStyle w:val="Hyperlink"/>
            <w:rFonts w:ascii="Times New Roman" w:hAnsi="Times New Roman" w:cs="Times New Roman"/>
          </w:rPr>
          <w:t xml:space="preserve"> Euler expansion]</w:t>
        </w:r>
      </w:hyperlink>
      <w:r w:rsidRPr="006A178D">
        <w:rPr>
          <w:rFonts w:ascii="Times New Roman" w:hAnsi="Times New Roman" w:cs="Times New Roman"/>
        </w:rPr>
        <w:t>) change to</w:t>
      </w:r>
    </w:p>
    <w:p w14:paraId="6C934DBE" w14:textId="77777777" w:rsidR="00C53B33" w:rsidRPr="006A178D" w:rsidRDefault="00C53B33" w:rsidP="00C53B33">
      <w:pPr>
        <w:pStyle w:val="BodyText"/>
        <w:rPr>
          <w:rFonts w:ascii="Times New Roman" w:hAnsi="Times New Roman" w:cs="Times New Roman"/>
        </w:rPr>
      </w:pPr>
      <m:oMathPara>
        <m:oMathParaPr>
          <m:jc m:val="center"/>
        </m:oMathParaPr>
        <m:oMath>
          <m:r>
            <w:rPr>
              <w:rFonts w:ascii="Cambria Math" w:hAnsi="Cambria Math" w:cs="Times New Roman"/>
            </w:rPr>
            <m:t>σ(x)=</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2n-1(0)</m:t>
                          </m:r>
                        </m:sub>
                      </m:sSub>
                    </m:num>
                    <m:den>
                      <m:r>
                        <w:rPr>
                          <w:rFonts w:ascii="Cambria Math" w:hAnsi="Cambria Math" w:cs="Times New Roman"/>
                        </w:rPr>
                        <m:t>(2n-1)!</m:t>
                      </m:r>
                    </m:den>
                  </m:f>
                </m:e>
              </m:d>
            </m:e>
          </m:nary>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2n-1</m:t>
              </m:r>
            </m:sup>
          </m:sSup>
          <m:r>
            <w:rPr>
              <w:rFonts w:ascii="Cambria Math" w:hAnsi="Cambria Math" w:cs="Times New Roman"/>
            </w:rPr>
            <m:t>.</m:t>
          </m:r>
        </m:oMath>
      </m:oMathPara>
    </w:p>
    <w:p w14:paraId="6A1A55D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The series representation of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2n-1</m:t>
            </m:r>
          </m:sub>
        </m:sSub>
        <m:r>
          <w:rPr>
            <w:rFonts w:ascii="Cambria Math" w:hAnsi="Cambria Math" w:cs="Times New Roman"/>
          </w:rPr>
          <m:t>(x)</m:t>
        </m:r>
      </m:oMath>
    </w:p>
    <w:p w14:paraId="0F5B7DC3"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2n-1</m:t>
              </m:r>
            </m:sub>
          </m:sSub>
          <m:r>
            <w:rPr>
              <w:rFonts w:ascii="Cambria Math" w:hAnsi="Cambria Math" w:cs="Times New Roman"/>
            </w:rPr>
            <m:t>(x)=</m:t>
          </m:r>
          <m:f>
            <m:fPr>
              <m:ctrlPr>
                <w:rPr>
                  <w:rFonts w:ascii="Cambria Math" w:hAnsi="Cambria Math" w:cs="Times New Roman"/>
                </w:rPr>
              </m:ctrlPr>
            </m:fPr>
            <m:num>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4(2n-1)!</m:t>
              </m:r>
            </m:num>
            <m:den>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2n+1</m:t>
                  </m:r>
                </m:sup>
              </m:sSup>
            </m:den>
          </m:f>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f>
                <m:fPr>
                  <m:ctrlPr>
                    <w:rPr>
                      <w:rFonts w:ascii="Cambria Math" w:hAnsi="Cambria Math" w:cs="Times New Roman"/>
                    </w:rPr>
                  </m:ctrlPr>
                </m:fPr>
                <m:num>
                  <m:r>
                    <m:rPr>
                      <m:nor/>
                    </m:rPr>
                    <w:rPr>
                      <w:rFonts w:ascii="Times New Roman" w:hAnsi="Times New Roman" w:cs="Times New Roman"/>
                    </w:rPr>
                    <m:t>cos</m:t>
                  </m:r>
                  <m:r>
                    <w:rPr>
                      <w:rFonts w:ascii="Cambria Math" w:hAnsi="Cambria Math" w:cs="Times New Roman"/>
                    </w:rPr>
                    <m:t>[(2k+1)πx]</m:t>
                  </m:r>
                </m:num>
                <m:den>
                  <m:r>
                    <w:rPr>
                      <w:rFonts w:ascii="Cambria Math" w:hAnsi="Cambria Math" w:cs="Times New Roman"/>
                    </w:rPr>
                    <m:t>(2k+1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2n</m:t>
                      </m:r>
                    </m:sup>
                  </m:sSup>
                </m:den>
              </m:f>
            </m:e>
          </m:nary>
        </m:oMath>
      </m:oMathPara>
    </w:p>
    <w:p w14:paraId="43F449D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such that,</w:t>
      </w:r>
    </w:p>
    <w:p w14:paraId="0DC209E3" w14:textId="77777777" w:rsidR="00C53B33" w:rsidRPr="006A178D" w:rsidRDefault="00146417" w:rsidP="00C53B3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2n-1</m:t>
              </m:r>
            </m:sub>
          </m:sSub>
          <m:r>
            <w:rPr>
              <w:rFonts w:ascii="Cambria Math" w:hAnsi="Cambria Math" w:cs="Times New Roman"/>
            </w:rPr>
            <m:t>(0)=</m:t>
          </m:r>
          <m:f>
            <m:fPr>
              <m:ctrlPr>
                <w:rPr>
                  <w:rFonts w:ascii="Cambria Math" w:hAnsi="Cambria Math" w:cs="Times New Roman"/>
                </w:rPr>
              </m:ctrlPr>
            </m:fPr>
            <m:num>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4(2n-1)!</m:t>
              </m:r>
            </m:num>
            <m:den>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2n+1</m:t>
                  </m:r>
                </m:sup>
              </m:sSup>
            </m:den>
          </m:f>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(2k+1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2n</m:t>
                      </m:r>
                    </m:sup>
                  </m:sSup>
                </m:den>
              </m:f>
            </m:e>
          </m:nary>
        </m:oMath>
      </m:oMathPara>
    </w:p>
    <w:p w14:paraId="68020D33"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and therefore,</w:t>
      </w:r>
    </w:p>
    <w:p w14:paraId="31C13F29"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$$\begin{aligned} </w:t>
      </w:r>
      <w:r w:rsidRPr="006A178D">
        <w:rPr>
          <w:rFonts w:ascii="Times New Roman" w:hAnsi="Times New Roman" w:cs="Times New Roman"/>
        </w:rPr>
        <w:tab/>
        <w:t>\sigma(x) &amp; = &amp; \frac{1}{2} - \sum_{n=1}^\</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2 \frac{(-1)^n}{\pi^{2n}} \left( \sum_{k=0}^\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\frac{1}{(2k+1)^{2n}} \right) x^{2n-1} \\ </w:t>
      </w:r>
      <w:r w:rsidRPr="006A178D">
        <w:rPr>
          <w:rFonts w:ascii="Times New Roman" w:hAnsi="Times New Roman" w:cs="Times New Roman"/>
        </w:rPr>
        <w:tab/>
      </w:r>
      <w:r w:rsidRPr="006A178D">
        <w:rPr>
          <w:rFonts w:ascii="Times New Roman" w:hAnsi="Times New Roman" w:cs="Times New Roman"/>
        </w:rPr>
        <w:tab/>
        <w:t>&amp; = &amp; \frac{1}{2} - \sum_{n=1}^\</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2 \frac{(-1)^n}{\pi^{2n}} \left( 4^{-n} \left( 4^n - 1 \right) \zeta(2n) \right) x^{2n-1} \</w:t>
      </w:r>
      <w:proofErr w:type="spellStart"/>
      <w:r w:rsidRPr="006A178D">
        <w:rPr>
          <w:rFonts w:ascii="Times New Roman" w:hAnsi="Times New Roman" w:cs="Times New Roman"/>
        </w:rPr>
        <w:t>nonumber</w:t>
      </w:r>
      <w:proofErr w:type="spellEnd"/>
      <w:r w:rsidRPr="006A178D">
        <w:rPr>
          <w:rFonts w:ascii="Times New Roman" w:hAnsi="Times New Roman" w:cs="Times New Roman"/>
        </w:rPr>
        <w:t xml:space="preserve"> \\ </w:t>
      </w:r>
      <w:r w:rsidRPr="006A178D">
        <w:rPr>
          <w:rFonts w:ascii="Times New Roman" w:hAnsi="Times New Roman" w:cs="Times New Roman"/>
        </w:rPr>
        <w:tab/>
      </w:r>
      <w:r w:rsidRPr="006A178D">
        <w:rPr>
          <w:rFonts w:ascii="Times New Roman" w:hAnsi="Times New Roman" w:cs="Times New Roman"/>
        </w:rPr>
        <w:tab/>
        <w:t>&amp; = &amp; \frac{1}{2} - \sum_{n=1}^\</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\underbrace{2 \left( \frac{-1}{4\pi^2} \right)^n \left( 4^n - 1 \right) \zeta(2n)}_{</w:t>
      </w:r>
      <w:proofErr w:type="spellStart"/>
      <w:r w:rsidRPr="006A178D">
        <w:rPr>
          <w:rFonts w:ascii="Times New Roman" w:hAnsi="Times New Roman" w:cs="Times New Roman"/>
        </w:rPr>
        <w:t>a_n</w:t>
      </w:r>
      <w:proofErr w:type="spellEnd"/>
      <w:r w:rsidRPr="006A178D">
        <w:rPr>
          <w:rFonts w:ascii="Times New Roman" w:hAnsi="Times New Roman" w:cs="Times New Roman"/>
        </w:rPr>
        <w:t>} x^{2n-1} \</w:t>
      </w:r>
      <w:proofErr w:type="spellStart"/>
      <w:r w:rsidRPr="006A178D">
        <w:rPr>
          <w:rFonts w:ascii="Times New Roman" w:hAnsi="Times New Roman" w:cs="Times New Roman"/>
        </w:rPr>
        <w:t>nonumber</w:t>
      </w:r>
      <w:proofErr w:type="spellEnd"/>
      <w:r w:rsidRPr="006A178D">
        <w:rPr>
          <w:rFonts w:ascii="Times New Roman" w:hAnsi="Times New Roman" w:cs="Times New Roman"/>
        </w:rPr>
        <w:t xml:space="preserve"> \\ </w:t>
      </w:r>
      <w:r w:rsidRPr="006A178D">
        <w:rPr>
          <w:rFonts w:ascii="Times New Roman" w:hAnsi="Times New Roman" w:cs="Times New Roman"/>
        </w:rPr>
        <w:tab/>
      </w:r>
      <w:r w:rsidRPr="006A178D">
        <w:rPr>
          <w:rFonts w:ascii="Times New Roman" w:hAnsi="Times New Roman" w:cs="Times New Roman"/>
        </w:rPr>
        <w:tab/>
        <w:t>&amp; = &amp; \sum_{n=0}^\</w:t>
      </w:r>
      <w:proofErr w:type="spellStart"/>
      <w:r w:rsidRPr="006A178D">
        <w:rPr>
          <w:rFonts w:ascii="Times New Roman" w:hAnsi="Times New Roman" w:cs="Times New Roman"/>
        </w:rPr>
        <w:t>infty</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a_n</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x^n</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a_n</w:t>
      </w:r>
      <w:proofErr w:type="spellEnd"/>
      <w:r w:rsidRPr="006A178D">
        <w:rPr>
          <w:rFonts w:ascii="Times New Roman" w:hAnsi="Times New Roman" w:cs="Times New Roman"/>
        </w:rPr>
        <w:t xml:space="preserve"> = \left\{ \begin{array}{l l}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1/2</w:t>
      </w:r>
      <w:r w:rsidRPr="006A178D">
        <w:rPr>
          <w:rFonts w:ascii="Times New Roman" w:hAnsi="Times New Roman" w:cs="Times New Roman"/>
        </w:rPr>
        <w:tab/>
        <w:t xml:space="preserve">&amp; n = 0 \\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-2 \left( \frac{-1}{4\pi^2} \right)^{(n+1)/2} \left( 4^{(n+1)/2} - 1 \right)\zeta(n+1)</w:t>
      </w:r>
      <w:r w:rsidRPr="006A178D">
        <w:rPr>
          <w:rFonts w:ascii="Times New Roman" w:hAnsi="Times New Roman" w:cs="Times New Roman"/>
        </w:rPr>
        <w:tab/>
        <w:t xml:space="preserve">&amp; n\ \text{odd} \\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0</w:t>
      </w:r>
      <w:r w:rsidRPr="006A178D">
        <w:rPr>
          <w:rFonts w:ascii="Times New Roman" w:hAnsi="Times New Roman" w:cs="Times New Roman"/>
        </w:rPr>
        <w:tab/>
        <w:t xml:space="preserve">&amp; n\ \text{even} </w:t>
      </w:r>
      <w:r w:rsidRPr="006A178D">
        <w:rPr>
          <w:rFonts w:ascii="Times New Roman" w:hAnsi="Times New Roman" w:cs="Times New Roman"/>
        </w:rPr>
        <w:tab/>
      </w:r>
      <w:r w:rsidRPr="006A178D">
        <w:rPr>
          <w:rFonts w:ascii="Times New Roman" w:hAnsi="Times New Roman" w:cs="Times New Roman"/>
        </w:rPr>
        <w:tab/>
        <w:t xml:space="preserve">\end{array}\right. </w:t>
      </w:r>
      <w:r w:rsidRPr="006A178D">
        <w:rPr>
          <w:rFonts w:ascii="Times New Roman" w:hAnsi="Times New Roman" w:cs="Times New Roman"/>
        </w:rPr>
        <w:tab/>
      </w:r>
      <w:r w:rsidRPr="006A178D">
        <w:rPr>
          <w:rFonts w:ascii="Times New Roman" w:hAnsi="Times New Roman" w:cs="Times New Roman"/>
        </w:rPr>
        <w:tab/>
        <w:t>\</w:t>
      </w:r>
      <w:proofErr w:type="gramStart"/>
      <w:r w:rsidRPr="006A178D">
        <w:rPr>
          <w:rFonts w:ascii="Times New Roman" w:hAnsi="Times New Roman" w:cs="Times New Roman"/>
        </w:rPr>
        <w:t>label{</w:t>
      </w:r>
      <w:proofErr w:type="spellStart"/>
      <w:proofErr w:type="gramEnd"/>
      <w:r w:rsidRPr="006A178D">
        <w:rPr>
          <w:rFonts w:ascii="Times New Roman" w:hAnsi="Times New Roman" w:cs="Times New Roman"/>
        </w:rPr>
        <w:t>eqn:sigmoid</w:t>
      </w:r>
      <w:proofErr w:type="spellEnd"/>
      <w:r w:rsidRPr="006A178D">
        <w:rPr>
          <w:rFonts w:ascii="Times New Roman" w:hAnsi="Times New Roman" w:cs="Times New Roman"/>
        </w:rPr>
        <w:t xml:space="preserve"> zeta expansion}\end{aligned}$$</w:t>
      </w:r>
    </w:p>
    <w:p w14:paraId="5DA0D55E" w14:textId="77777777" w:rsidR="00C53B33" w:rsidRPr="006A178D" w:rsidRDefault="00C53B33" w:rsidP="006A178D">
      <w:pPr>
        <w:rPr>
          <w:b/>
          <w:bCs/>
          <w:sz w:val="24"/>
          <w:szCs w:val="24"/>
        </w:rPr>
      </w:pPr>
      <w:bookmarkStart w:id="195" w:name="Xb63721b0f89de21f025c1191e0a47d77e209a18"/>
      <w:r w:rsidRPr="006A178D">
        <w:rPr>
          <w:b/>
          <w:bCs/>
          <w:sz w:val="24"/>
          <w:szCs w:val="24"/>
        </w:rPr>
        <w:t>Coefficient Generating Functions for Common Functions</w:t>
      </w:r>
      <w:bookmarkEnd w:id="195"/>
    </w:p>
    <w:p w14:paraId="7E26704E"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Central to this approach is the connection ability to represent a constitutive relationship and a neural network on the same vector/</w:t>
      </w:r>
      <w:proofErr w:type="spellStart"/>
      <w:r w:rsidRPr="006A178D">
        <w:rPr>
          <w:rFonts w:ascii="Times New Roman" w:hAnsi="Times New Roman" w:cs="Times New Roman"/>
        </w:rPr>
        <w:t>covector</w:t>
      </w:r>
      <w:proofErr w:type="spellEnd"/>
      <w:r w:rsidRPr="006A178D">
        <w:rPr>
          <w:rFonts w:ascii="Times New Roman" w:hAnsi="Times New Roman" w:cs="Times New Roman"/>
        </w:rPr>
        <w:t xml:space="preserve"> space. This is done through a polynomial series expansion of both the neural network, covered in the text, and the constitutive relationship. Select generating functions are provided here.</w:t>
      </w:r>
    </w:p>
    <w:p w14:paraId="23AF5587"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c | c </w:t>
      </w:r>
      <w:proofErr w:type="spellStart"/>
      <w:r w:rsidRPr="006A178D">
        <w:rPr>
          <w:rFonts w:ascii="Times New Roman" w:hAnsi="Times New Roman" w:cs="Times New Roman"/>
        </w:rPr>
        <w:t>c</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c</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c</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c</w:t>
      </w:r>
      <w:proofErr w:type="spellEnd"/>
      <w:r w:rsidRPr="006A178D">
        <w:rPr>
          <w:rFonts w:ascii="Times New Roman" w:hAnsi="Times New Roman" w:cs="Times New Roman"/>
        </w:rPr>
        <w:t xml:space="preserve"> </w:t>
      </w:r>
      <w:proofErr w:type="spellStart"/>
      <w:r w:rsidRPr="006A178D">
        <w:rPr>
          <w:rFonts w:ascii="Times New Roman" w:hAnsi="Times New Roman" w:cs="Times New Roman"/>
        </w:rPr>
        <w:t>c</w:t>
      </w:r>
      <w:proofErr w:type="spellEnd"/>
      <w:r w:rsidRPr="006A178D">
        <w:rPr>
          <w:rFonts w:ascii="Times New Roman" w:hAnsi="Times New Roman" w:cs="Times New Roman"/>
        </w:rPr>
        <w:t xml:space="preserve"> k &amp; </w:t>
      </w: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x</m:t>
            </m:r>
          </m:sup>
        </m:sSup>
      </m:oMath>
      <w:r w:rsidRPr="006A178D">
        <w:rPr>
          <w:rFonts w:ascii="Times New Roman" w:hAnsi="Times New Roman" w:cs="Times New Roman"/>
        </w:rPr>
        <w:t xml:space="preserve"> &amp; </w:t>
      </w: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n</m:t>
            </m:r>
          </m:sup>
        </m:sSup>
      </m:oMath>
      <w:r w:rsidRPr="006A178D">
        <w:rPr>
          <w:rFonts w:ascii="Times New Roman" w:hAnsi="Times New Roman" w:cs="Times New Roman"/>
        </w:rPr>
        <w:t xml:space="preserve"> &amp; </w:t>
      </w: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-βx</m:t>
            </m:r>
          </m:sup>
        </m:sSup>
      </m:oMath>
      <w:r w:rsidRPr="006A178D">
        <w:rPr>
          <w:rFonts w:ascii="Times New Roman" w:hAnsi="Times New Roman" w:cs="Times New Roman"/>
        </w:rPr>
        <w:t xml:space="preserve"> &amp; </w:t>
      </w:r>
      <m:oMath>
        <m:r>
          <w:rPr>
            <w:rFonts w:ascii="Cambria Math" w:hAnsi="Cambria Math" w:cs="Times New Roman"/>
          </w:rPr>
          <m:t>C</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-1/2</m:t>
            </m:r>
          </m:sup>
        </m:sSup>
      </m:oMath>
      <w:r w:rsidRPr="006A178D">
        <w:rPr>
          <w:rFonts w:ascii="Times New Roman" w:hAnsi="Times New Roman" w:cs="Times New Roman"/>
        </w:rPr>
        <w:t xml:space="preserve"> &amp; </w:t>
      </w:r>
      <m:oMath>
        <m:r>
          <w:rPr>
            <w:rFonts w:ascii="Cambria Math" w:hAnsi="Cambria Math" w:cs="Times New Roman"/>
          </w:rPr>
          <m:t>C(1+x</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α</m:t>
            </m:r>
          </m:sup>
        </m:sSup>
      </m:oMath>
      <w:r w:rsidRPr="006A178D">
        <w:rPr>
          <w:rFonts w:ascii="Times New Roman" w:hAnsi="Times New Roman" w:cs="Times New Roman"/>
        </w:rPr>
        <w:t xml:space="preserve"> &amp; </w:t>
      </w:r>
      <m:oMath>
        <m:r>
          <w:rPr>
            <w:rFonts w:ascii="Cambria Math" w:hAnsi="Cambria Math" w:cs="Times New Roman"/>
          </w:rPr>
          <m:t>C</m:t>
        </m:r>
        <m:r>
          <m:rPr>
            <m:nor/>
          </m:rPr>
          <w:rPr>
            <w:rFonts w:ascii="Times New Roman" w:hAnsi="Times New Roman" w:cs="Times New Roman"/>
          </w:rPr>
          <m:t>ln</m:t>
        </m:r>
        <m:r>
          <w:rPr>
            <w:rFonts w:ascii="Cambria Math" w:hAnsi="Cambria Math" w:cs="Times New Roman"/>
          </w:rPr>
          <m:t>(1+x)</m:t>
        </m:r>
      </m:oMath>
      <w:r w:rsidRPr="006A178D">
        <w:rPr>
          <w:rFonts w:ascii="Times New Roman" w:hAnsi="Times New Roman" w:cs="Times New Roman"/>
        </w:rPr>
        <w:br/>
        <w:t xml:space="preserve">0 &amp; </w:t>
      </w:r>
      <m:oMath>
        <m:r>
          <w:rPr>
            <w:rFonts w:ascii="Cambria Math" w:hAnsi="Cambria Math" w:cs="Times New Roman"/>
          </w:rPr>
          <m:t>1</m:t>
        </m:r>
      </m:oMath>
      <w:r w:rsidRPr="006A178D">
        <w:rPr>
          <w:rFonts w:ascii="Times New Roman" w:hAnsi="Times New Roman" w:cs="Times New Roman"/>
        </w:rPr>
        <w:t xml:space="preserve"> &amp; – &amp; </w:t>
      </w:r>
      <m:oMath>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m:t>0</m:t>
        </m:r>
      </m:oMath>
      <w:r w:rsidRPr="006A178D">
        <w:rPr>
          <w:rFonts w:ascii="Times New Roman" w:hAnsi="Times New Roman" w:cs="Times New Roman"/>
        </w:rPr>
        <w:br/>
        <w:t xml:space="preserve">1 &amp; </w:t>
      </w:r>
      <m:oMath>
        <m:r>
          <w:rPr>
            <w:rFonts w:ascii="Cambria Math" w:hAnsi="Cambria Math" w:cs="Times New Roman"/>
          </w:rPr>
          <m:t>C</m:t>
        </m:r>
        <m:r>
          <m:rPr>
            <m:nor/>
          </m:rPr>
          <w:rPr>
            <w:rFonts w:ascii="Times New Roman" w:hAnsi="Times New Roman" w:cs="Times New Roman"/>
          </w:rPr>
          <m:t>ln</m:t>
        </m:r>
        <m:r>
          <w:rPr>
            <w:rFonts w:ascii="Cambria Math" w:hAnsi="Cambria Math" w:cs="Times New Roman"/>
          </w:rPr>
          <m:t>a</m:t>
        </m:r>
      </m:oMath>
      <w:r w:rsidRPr="006A178D">
        <w:rPr>
          <w:rFonts w:ascii="Times New Roman" w:hAnsi="Times New Roman" w:cs="Times New Roman"/>
        </w:rPr>
        <w:t xml:space="preserve"> &amp; – &amp; </w:t>
      </w:r>
      <m:oMath>
        <m:r>
          <w:rPr>
            <w:rFonts w:ascii="Cambria Math" w:hAnsi="Cambria Math" w:cs="Times New Roman"/>
          </w:rPr>
          <m:t>-βC</m:t>
        </m:r>
      </m:oMath>
      <w:r w:rsidRPr="006A178D">
        <w:rPr>
          <w:rFonts w:ascii="Times New Roman" w:hAnsi="Times New Roman" w:cs="Times New Roman"/>
        </w:rPr>
        <w:t xml:space="preserve"> &amp;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m:t>Cα</m:t>
        </m:r>
      </m:oMath>
      <w:r w:rsidRPr="006A178D">
        <w:rPr>
          <w:rFonts w:ascii="Times New Roman" w:hAnsi="Times New Roman" w:cs="Times New Roman"/>
        </w:rPr>
        <w:t xml:space="preserve"> &amp; </w:t>
      </w:r>
      <m:oMath>
        <m:r>
          <w:rPr>
            <w:rFonts w:ascii="Cambria Math" w:hAnsi="Cambria Math" w:cs="Times New Roman"/>
          </w:rPr>
          <m:t>C</m:t>
        </m:r>
      </m:oMath>
      <w:r w:rsidRPr="006A178D">
        <w:rPr>
          <w:rFonts w:ascii="Times New Roman" w:hAnsi="Times New Roman" w:cs="Times New Roman"/>
        </w:rPr>
        <w:br/>
        <w:t xml:space="preserve">2 &amp; </w:t>
      </w:r>
      <m:oMath>
        <m:f>
          <m:fPr>
            <m:ctrlPr>
              <w:rPr>
                <w:rFonts w:ascii="Cambria Math" w:hAnsi="Cambria Math" w:cs="Times New Roman"/>
              </w:rPr>
            </m:ctrlPr>
          </m:fPr>
          <m:num>
            <m:r>
              <w:rPr>
                <w:rFonts w:ascii="Cambria Math" w:hAnsi="Cambria Math" w:cs="Times New Roman"/>
              </w:rPr>
              <m:t>(</m:t>
            </m:r>
            <m:r>
              <m:rPr>
                <m:nor/>
              </m:rPr>
              <w:rPr>
                <w:rFonts w:ascii="Times New Roman" w:hAnsi="Times New Roman" w:cs="Times New Roman"/>
              </w:rPr>
              <m:t>ln</m:t>
            </m:r>
            <m:r>
              <w:rPr>
                <w:rFonts w:ascii="Cambria Math" w:hAnsi="Cambria Math" w:cs="Times New Roman"/>
              </w:rPr>
              <m:t>a</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C</m:t>
        </m:r>
      </m:oMath>
      <w:r w:rsidRPr="006A178D">
        <w:rPr>
          <w:rFonts w:ascii="Times New Roman" w:hAnsi="Times New Roman" w:cs="Times New Roman"/>
        </w:rPr>
        <w:t xml:space="preserve"> &amp; – &amp; </w:t>
      </w:r>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β</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C</m:t>
        </m:r>
      </m:oMath>
      <w:r w:rsidRPr="006A178D">
        <w:rPr>
          <w:rFonts w:ascii="Times New Roman" w:hAnsi="Times New Roman" w:cs="Times New Roman"/>
        </w:rPr>
        <w:t xml:space="preserve"> &amp; </w:t>
      </w:r>
      <m:oMath>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8</m:t>
            </m:r>
          </m:den>
        </m:f>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m:t>C</m:t>
        </m:r>
        <m:f>
          <m:fPr>
            <m:ctrlPr>
              <w:rPr>
                <w:rFonts w:ascii="Cambria Math" w:hAnsi="Cambria Math" w:cs="Times New Roman"/>
              </w:rPr>
            </m:ctrlPr>
          </m:fPr>
          <m:num>
            <m:r>
              <w:rPr>
                <w:rFonts w:ascii="Cambria Math" w:hAnsi="Cambria Math" w:cs="Times New Roman"/>
              </w:rPr>
              <m:t>α(α-1)</m:t>
            </m:r>
          </m:num>
          <m:den>
            <m:r>
              <w:rPr>
                <w:rFonts w:ascii="Cambria Math" w:hAnsi="Cambria Math" w:cs="Times New Roman"/>
              </w:rPr>
              <m:t>2!</m:t>
            </m:r>
          </m:den>
        </m:f>
      </m:oMath>
      <w:r w:rsidRPr="006A178D">
        <w:rPr>
          <w:rFonts w:ascii="Times New Roman" w:hAnsi="Times New Roman" w:cs="Times New Roman"/>
        </w:rPr>
        <w:t xml:space="preserve"> &amp; </w:t>
      </w:r>
      <m:oMath>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2</m:t>
            </m:r>
          </m:den>
        </m:f>
      </m:oMath>
      <w:r w:rsidRPr="006A178D">
        <w:rPr>
          <w:rFonts w:ascii="Times New Roman" w:hAnsi="Times New Roman" w:cs="Times New Roman"/>
        </w:rPr>
        <w:br/>
      </w:r>
      <w:r w:rsidRPr="006A178D">
        <w:rPr>
          <w:rFonts w:ascii="Cambria Math" w:hAnsi="Cambria Math" w:cs="Cambria Math"/>
        </w:rPr>
        <w:t>⋮</w:t>
      </w:r>
      <w:r w:rsidRPr="006A178D">
        <w:rPr>
          <w:rFonts w:ascii="Times New Roman" w:hAnsi="Times New Roman" w:cs="Times New Roman"/>
        </w:rPr>
        <w:t>&amp;</w:t>
      </w:r>
      <w:r w:rsidRPr="006A178D">
        <w:rPr>
          <w:rFonts w:ascii="Times New Roman" w:hAnsi="Times New Roman" w:cs="Times New Roman"/>
        </w:rPr>
        <w:br/>
        <w:t xml:space="preserve">n &amp; </w:t>
      </w:r>
      <m:oMath>
        <m:f>
          <m:fPr>
            <m:ctrlPr>
              <w:rPr>
                <w:rFonts w:ascii="Cambria Math" w:hAnsi="Cambria Math" w:cs="Times New Roman"/>
              </w:rPr>
            </m:ctrlPr>
          </m:fPr>
          <m:num>
            <m:r>
              <w:rPr>
                <w:rFonts w:ascii="Cambria Math" w:hAnsi="Cambria Math" w:cs="Times New Roman"/>
              </w:rPr>
              <m:t>(</m:t>
            </m:r>
            <m:r>
              <m:rPr>
                <m:nor/>
              </m:rPr>
              <w:rPr>
                <w:rFonts w:ascii="Times New Roman" w:hAnsi="Times New Roman" w:cs="Times New Roman"/>
              </w:rPr>
              <m:t>ln</m:t>
            </m:r>
            <m:r>
              <w:rPr>
                <w:rFonts w:ascii="Cambria Math" w:hAnsi="Cambria Math" w:cs="Times New Roman"/>
              </w:rPr>
              <m:t>a</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num>
          <m:den>
            <m:r>
              <w:rPr>
                <w:rFonts w:ascii="Cambria Math" w:hAnsi="Cambria Math" w:cs="Times New Roman"/>
              </w:rPr>
              <m:t>n!</m:t>
            </m:r>
          </m:den>
        </m:f>
        <m:r>
          <w:rPr>
            <w:rFonts w:ascii="Cambria Math" w:hAnsi="Cambria Math" w:cs="Times New Roman"/>
          </w:rPr>
          <m:t>C</m:t>
        </m:r>
      </m:oMath>
      <w:r w:rsidRPr="006A178D">
        <w:rPr>
          <w:rFonts w:ascii="Times New Roman" w:hAnsi="Times New Roman" w:cs="Times New Roman"/>
        </w:rPr>
        <w:t xml:space="preserve"> &amp; $\left\{\begin{array}{c l}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C &amp; \text{if}\ k = n \\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0 &amp; \text{otherwise} </w:t>
      </w:r>
      <w:r w:rsidRPr="006A178D">
        <w:rPr>
          <w:rFonts w:ascii="Times New Roman" w:hAnsi="Times New Roman" w:cs="Times New Roman"/>
        </w:rPr>
        <w:tab/>
      </w:r>
      <w:r w:rsidRPr="006A178D">
        <w:rPr>
          <w:rFonts w:ascii="Times New Roman" w:hAnsi="Times New Roman" w:cs="Times New Roman"/>
        </w:rPr>
        <w:tab/>
      </w:r>
      <w:r w:rsidRPr="006A178D">
        <w:rPr>
          <w:rFonts w:ascii="Times New Roman" w:hAnsi="Times New Roman" w:cs="Times New Roman"/>
        </w:rPr>
        <w:tab/>
        <w:t xml:space="preserve">  \end{array}\right.$ &amp; </w:t>
      </w:r>
      <m:oMath>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β</m:t>
                </m:r>
              </m:e>
              <m:sup>
                <m:r>
                  <w:rPr>
                    <w:rFonts w:ascii="Cambria Math" w:hAnsi="Cambria Math" w:cs="Times New Roman"/>
                  </w:rPr>
                  <m:t>n</m:t>
                </m:r>
              </m:sup>
            </m:sSup>
          </m:num>
          <m:den>
            <m:r>
              <w:rPr>
                <w:rFonts w:ascii="Cambria Math" w:hAnsi="Cambria Math" w:cs="Times New Roman"/>
              </w:rPr>
              <m:t>n!</m:t>
            </m:r>
          </m:den>
        </m:f>
        <m:r>
          <w:rPr>
            <w:rFonts w:ascii="Cambria Math" w:hAnsi="Cambria Math" w:cs="Times New Roman"/>
          </w:rPr>
          <m:t>C</m:t>
        </m:r>
      </m:oMath>
      <w:r w:rsidRPr="006A178D">
        <w:rPr>
          <w:rFonts w:ascii="Times New Roman" w:hAnsi="Times New Roman" w:cs="Times New Roman"/>
        </w:rPr>
        <w:t xml:space="preserve"> &amp; </w:t>
      </w:r>
      <m:oMath>
        <m:r>
          <w:rPr>
            <w:rFonts w:ascii="Cambria Math" w:hAnsi="Cambria Math" w:cs="Times New Roman"/>
          </w:rPr>
          <w:lastRenderedPageBreak/>
          <m:t>C</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r>
          <w:rPr>
            <w:rFonts w:ascii="Cambria Math" w:hAnsi="Cambria Math" w:cs="Times New Roman"/>
          </w:rPr>
          <m:t>-1)</m:t>
        </m:r>
        <m:f>
          <m:fPr>
            <m:ctrlPr>
              <w:rPr>
                <w:rFonts w:ascii="Cambria Math" w:hAnsi="Cambria Math" w:cs="Times New Roman"/>
              </w:rPr>
            </m:ctrlPr>
          </m:fPr>
          <m:num>
            <m:r>
              <w:rPr>
                <w:rFonts w:ascii="Cambria Math" w:hAnsi="Cambria Math" w:cs="Times New Roman"/>
              </w:rPr>
              <m:t>2i-1</m:t>
            </m:r>
          </m:num>
          <m:den>
            <m:r>
              <w:rPr>
                <w:rFonts w:ascii="Cambria Math" w:hAnsi="Cambria Math" w:cs="Times New Roman"/>
              </w:rPr>
              <m:t>2i</m:t>
            </m:r>
          </m:den>
        </m:f>
      </m:oMath>
      <w:r w:rsidRPr="006A178D">
        <w:rPr>
          <w:rFonts w:ascii="Times New Roman" w:hAnsi="Times New Roman" w:cs="Times New Roman"/>
        </w:rPr>
        <w:t xml:space="preserve"> &amp; </w:t>
      </w:r>
      <m:oMath>
        <m:r>
          <w:rPr>
            <w:rFonts w:ascii="Cambria Math" w:hAnsi="Cambria Math" w:cs="Times New Roman"/>
          </w:rPr>
          <m:t>C</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α</m:t>
                </m:r>
              </m:e>
            </m:nary>
            <m:r>
              <w:rPr>
                <w:rFonts w:ascii="Cambria Math" w:hAnsi="Cambria Math" w:cs="Times New Roman"/>
              </w:rPr>
              <m:t>-n+1</m:t>
            </m:r>
          </m:num>
          <m:den>
            <m:r>
              <w:rPr>
                <w:rFonts w:ascii="Cambria Math" w:hAnsi="Cambria Math" w:cs="Times New Roman"/>
              </w:rPr>
              <m:t>n!</m:t>
            </m:r>
          </m:den>
        </m:f>
      </m:oMath>
      <w:r w:rsidRPr="006A178D">
        <w:rPr>
          <w:rFonts w:ascii="Times New Roman" w:hAnsi="Times New Roman" w:cs="Times New Roman"/>
        </w:rPr>
        <w:t xml:space="preserve"> &amp; </w:t>
      </w:r>
      <m:oMath>
        <m:r>
          <w:rPr>
            <w:rFonts w:ascii="Cambria Math" w:hAnsi="Cambria Math" w:cs="Times New Roman"/>
          </w:rPr>
          <m:t>C</m:t>
        </m:r>
        <m:f>
          <m:fPr>
            <m:ctrlPr>
              <w:rPr>
                <w:rFonts w:ascii="Cambria Math" w:hAnsi="Cambria Math" w:cs="Times New Roman"/>
              </w:rPr>
            </m:ctrlPr>
          </m:fPr>
          <m:num>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num>
          <m:den>
            <m:r>
              <w:rPr>
                <w:rFonts w:ascii="Cambria Math" w:hAnsi="Cambria Math" w:cs="Times New Roman"/>
              </w:rPr>
              <m:t>n</m:t>
            </m:r>
          </m:den>
        </m:f>
      </m:oMath>
      <w:r w:rsidRPr="006A178D">
        <w:rPr>
          <w:rFonts w:ascii="Times New Roman" w:hAnsi="Times New Roman" w:cs="Times New Roman"/>
        </w:rPr>
        <w:br/>
        <w:t xml:space="preserve">Constraint &amp; &amp; &amp; &amp; &amp; </w:t>
      </w:r>
      <m:oMath>
        <m:r>
          <w:rPr>
            <w:rFonts w:ascii="Cambria Math" w:hAnsi="Cambria Math" w:cs="Times New Roman"/>
          </w:rPr>
          <m:t>-1&lt;x&lt;1</m:t>
        </m:r>
      </m:oMath>
      <w:r w:rsidRPr="006A178D">
        <w:rPr>
          <w:rFonts w:ascii="Times New Roman" w:hAnsi="Times New Roman" w:cs="Times New Roman"/>
        </w:rPr>
        <w:t xml:space="preserve"> &amp; </w:t>
      </w:r>
      <m:oMath>
        <m:r>
          <w:rPr>
            <w:rFonts w:ascii="Cambria Math" w:hAnsi="Cambria Math" w:cs="Times New Roman"/>
          </w:rPr>
          <m:t>-1&lt;x≤1</m:t>
        </m:r>
      </m:oMath>
      <w:r w:rsidRPr="006A178D">
        <w:rPr>
          <w:rFonts w:ascii="Times New Roman" w:hAnsi="Times New Roman" w:cs="Times New Roman"/>
        </w:rPr>
        <w:br/>
      </w:r>
    </w:p>
    <w:p w14:paraId="1870D2D1" w14:textId="77777777" w:rsidR="00C53B33" w:rsidRPr="006A178D" w:rsidRDefault="00C53B33" w:rsidP="00C53B33">
      <w:pPr>
        <w:pStyle w:val="BodyText"/>
        <w:rPr>
          <w:rFonts w:ascii="Times New Roman" w:hAnsi="Times New Roman" w:cs="Times New Roman"/>
        </w:rPr>
      </w:pPr>
      <w:bookmarkStart w:id="196" w:name="Xdf9c3f2924ecfe36eb050c3964517a75d688477"/>
      <w:r w:rsidRPr="006A178D">
        <w:rPr>
          <w:rFonts w:ascii="Times New Roman" w:hAnsi="Times New Roman" w:cs="Times New Roman"/>
        </w:rPr>
        <w:t>[</w:t>
      </w:r>
      <w:proofErr w:type="spellStart"/>
      <w:proofErr w:type="gramStart"/>
      <w:r w:rsidRPr="006A178D">
        <w:rPr>
          <w:rFonts w:ascii="Times New Roman" w:hAnsi="Times New Roman" w:cs="Times New Roman"/>
        </w:rPr>
        <w:t>tab:generating</w:t>
      </w:r>
      <w:proofErr w:type="spellEnd"/>
      <w:proofErr w:type="gramEnd"/>
      <w:r w:rsidRPr="006A178D">
        <w:rPr>
          <w:rFonts w:ascii="Times New Roman" w:hAnsi="Times New Roman" w:cs="Times New Roman"/>
        </w:rPr>
        <w:t xml:space="preserve"> functions of common functions]</w:t>
      </w:r>
      <w:bookmarkEnd w:id="196"/>
    </w:p>
    <w:p w14:paraId="3B546D4C" w14:textId="77777777" w:rsidR="00C53B33" w:rsidRPr="006A178D" w:rsidRDefault="00C53B33" w:rsidP="006A178D">
      <w:pPr>
        <w:rPr>
          <w:b/>
          <w:bCs/>
          <w:sz w:val="24"/>
          <w:szCs w:val="24"/>
        </w:rPr>
      </w:pPr>
      <w:bookmarkStart w:id="197" w:name="sec:worked_scalar_coeffs"/>
      <w:r w:rsidRPr="006A178D">
        <w:rPr>
          <w:b/>
          <w:bCs/>
          <w:sz w:val="24"/>
          <w:szCs w:val="24"/>
        </w:rPr>
        <w:t>Coefficients of the Scalar Polynomial Series</w:t>
      </w:r>
      <w:bookmarkEnd w:id="197"/>
    </w:p>
    <w:p w14:paraId="30F1E07D"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A result of the coefficient derivation of polynomial series is that we may construct formulae for the coefficients of an arbitrary function by simply solving for the constraints in Equation (</w:t>
      </w:r>
      <w:hyperlink w:anchor="eqn:scalar power series result">
        <w:r w:rsidRPr="006A178D">
          <w:rPr>
            <w:rStyle w:val="Hyperlink"/>
            <w:rFonts w:ascii="Times New Roman" w:hAnsi="Times New Roman" w:cs="Times New Roman"/>
          </w:rPr>
          <w:t>[</w:t>
        </w:r>
        <w:proofErr w:type="spellStart"/>
        <w:r w:rsidRPr="006A178D">
          <w:rPr>
            <w:rStyle w:val="Hyperlink"/>
            <w:rFonts w:ascii="Times New Roman" w:hAnsi="Times New Roman" w:cs="Times New Roman"/>
          </w:rPr>
          <w:t>eqn:scalar</w:t>
        </w:r>
        <w:proofErr w:type="spellEnd"/>
        <w:r w:rsidRPr="006A178D">
          <w:rPr>
            <w:rStyle w:val="Hyperlink"/>
            <w:rFonts w:ascii="Times New Roman" w:hAnsi="Times New Roman" w:cs="Times New Roman"/>
          </w:rPr>
          <w:t xml:space="preserve"> power series result]</w:t>
        </w:r>
      </w:hyperlink>
      <w:r w:rsidRPr="006A178D">
        <w:rPr>
          <w:rFonts w:ascii="Times New Roman" w:hAnsi="Times New Roman" w:cs="Times New Roman"/>
        </w:rPr>
        <w:t>). We provide a few instances of worked coefficients here.</w:t>
      </w:r>
    </w:p>
    <w:p w14:paraId="4A3DFA1F" w14:textId="77777777" w:rsidR="00C53B33" w:rsidRPr="006A178D" w:rsidRDefault="00C53B33" w:rsidP="00C53B33">
      <w:pPr>
        <w:pStyle w:val="BodyText"/>
        <w:rPr>
          <w:rFonts w:ascii="Times New Roman" w:hAnsi="Times New Roman" w:cs="Times New Roman"/>
        </w:rPr>
      </w:pPr>
      <w:r w:rsidRPr="006A178D">
        <w:rPr>
          <w:rFonts w:ascii="Times New Roman" w:hAnsi="Times New Roman" w:cs="Times New Roman"/>
        </w:rPr>
        <w:t xml:space="preserve">We find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6A178D">
        <w:rPr>
          <w:rFonts w:ascii="Times New Roman" w:hAnsi="Times New Roman" w:cs="Times New Roman"/>
        </w:rPr>
        <w:t xml:space="preserve">. </w:t>
      </w:r>
      <m:oMath>
        <m:r>
          <w:rPr>
            <w:rFonts w:ascii="Cambria Math" w:hAnsi="Cambria Math" w:cs="Times New Roman"/>
          </w:rPr>
          <m:t>i=0⟹</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=⋯=0</m:t>
        </m:r>
      </m:oMath>
      <w:r w:rsidRPr="006A178D">
        <w:rPr>
          <w:rFonts w:ascii="Times New Roman" w:hAnsi="Times New Roman" w:cs="Times New Roman"/>
        </w:rPr>
        <w:t xml:space="preserve"> so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=k</m:t>
        </m:r>
      </m:oMath>
      <w:r w:rsidRPr="006A178D">
        <w:rPr>
          <w:rFonts w:ascii="Times New Roman" w:hAnsi="Times New Roman" w:cs="Times New Roman"/>
        </w:rPr>
        <w:t>. Therefore,</w:t>
      </w:r>
    </w:p>
    <w:p w14:paraId="46B14184"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+⋯=k</m:t>
                          </m:r>
                        </m:e>
                      </m:mr>
                      <m:mr>
                        <m:e>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+⋯=0</m:t>
                          </m:r>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den>
                        </m:f>
                      </m:e>
                    </m:d>
                  </m:e>
                </m:nary>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n</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sup>
                    </m:sSubSup>
                  </m:e>
                </m:nary>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k</m:t>
                        </m:r>
                      </m:den>
                    </m:f>
                  </m:e>
                </m:d>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m:t>
                    </m:r>
                  </m:sub>
                  <m:sup>
                    <m:r>
                      <w:rPr>
                        <w:rFonts w:ascii="Cambria Math" w:hAnsi="Cambria Math" w:cs="Times New Roman"/>
                      </w:rPr>
                      <m:t>k</m:t>
                    </m:r>
                  </m:sup>
                </m:sSubSup>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m:t>
                    </m:r>
                  </m:sub>
                  <m:sup>
                    <m:r>
                      <w:rPr>
                        <w:rFonts w:ascii="Cambria Math" w:hAnsi="Cambria Math" w:cs="Times New Roman"/>
                      </w:rPr>
                      <m:t>k</m:t>
                    </m:r>
                  </m:sup>
                </m:sSubSup>
              </m:e>
            </m:mr>
          </m:m>
        </m:oMath>
      </m:oMathPara>
    </w:p>
    <w:p w14:paraId="192B3F05"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We find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6A178D">
        <w:rPr>
          <w:rFonts w:ascii="Times New Roman" w:hAnsi="Times New Roman" w:cs="Times New Roman"/>
        </w:rPr>
        <w:t xml:space="preserve">. </w:t>
      </w:r>
      <m:oMath>
        <m:r>
          <w:rPr>
            <w:rFonts w:ascii="Cambria Math" w:hAnsi="Cambria Math" w:cs="Times New Roman"/>
          </w:rPr>
          <m:t>i=1⟹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=⋯=0</m:t>
        </m:r>
      </m:oMath>
      <w:r w:rsidRPr="006A178D">
        <w:rPr>
          <w:rFonts w:ascii="Times New Roman" w:hAnsi="Times New Roman" w:cs="Times New Roman"/>
        </w:rPr>
        <w:t xml:space="preserve"> so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=k-1</m:t>
        </m:r>
      </m:oMath>
      <w:r w:rsidRPr="006A178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=1</m:t>
        </m:r>
      </m:oMath>
      <w:r w:rsidRPr="006A178D">
        <w:rPr>
          <w:rFonts w:ascii="Times New Roman" w:hAnsi="Times New Roman" w:cs="Times New Roman"/>
        </w:rPr>
        <w:t xml:space="preserve">. Further, </w:t>
      </w:r>
      <m:oMath>
        <m:r>
          <w:rPr>
            <w:rFonts w:ascii="Cambria Math" w:hAnsi="Cambria Math" w:cs="Times New Roman"/>
          </w:rPr>
          <m:t>k≥1</m:t>
        </m:r>
      </m:oMath>
      <w:r w:rsidRPr="006A178D">
        <w:rPr>
          <w:rFonts w:ascii="Times New Roman" w:hAnsi="Times New Roman" w:cs="Times New Roman"/>
        </w:rPr>
        <w:t>. Therefore,</w:t>
      </w:r>
    </w:p>
    <w:p w14:paraId="2B1D6308" w14:textId="77777777" w:rsidR="00C53B33" w:rsidRPr="006A178D" w:rsidRDefault="00146417" w:rsidP="00C53B3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nary>
                  <m:naryPr>
                    <m:chr m:val="∑"/>
                    <m:limLoc m:val="undOvr"/>
                    <m:supHide m:val="1"/>
                    <m:ctrlPr>
                      <w:rPr>
                        <w:rFonts w:ascii="Cambria Math" w:hAnsi="Cambria Math" w:cs="Times New Roman"/>
                      </w:rPr>
                    </m:ctrlPr>
                  </m:naryPr>
                  <m:sub>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+⋯=k</m:t>
                          </m:r>
                        </m:e>
                      </m:mr>
                      <m:mr>
                        <m:e>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+⋯=1</m:t>
                          </m:r>
                        </m:e>
                      </m:mr>
                    </m:m>
                  </m:sub>
                  <m:sup>
                    <m:r>
                      <w:rPr>
                        <w:rFonts w:ascii="Cambria Math" w:hAnsi="Cambria Math" w:cs="Times New Roman"/>
                      </w:rPr>
                      <m:t>​</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den>
                        </m:f>
                      </m:e>
                    </m:d>
                  </m:e>
                </m:nary>
                <m:nary>
                  <m:naryPr>
                    <m:chr m:val="∏"/>
                    <m:limLoc m:val="undOvr"/>
                    <m:ctrlPr>
                      <w:rPr>
                        <w:rFonts w:ascii="Cambria Math" w:hAnsi="Cambria Math" w:cs="Times New Roman"/>
                      </w:rPr>
                    </m:ctrlPr>
                  </m:naryPr>
                  <m:sub>
                    <m:r>
                      <w:rPr>
                        <w:rFonts w:ascii="Cambria Math" w:hAnsi="Cambria Math" w:cs="Times New Roman"/>
                      </w:rPr>
                      <m:t>n=0</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n</m:t>
                        </m:r>
                      </m:sub>
                      <m: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sup>
                    </m:sSubSup>
                  </m:e>
                </m:nary>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e>
                </m:nary>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k</m:t>
                        </m:r>
                      </m:num>
                      <m:den>
                        <m:r>
                          <w:rPr>
                            <w:rFonts w:ascii="Cambria Math" w:hAnsi="Cambria Math" w:cs="Times New Roman"/>
                          </w:rPr>
                          <m:t>k-1,1</m:t>
                        </m:r>
                      </m:den>
                    </m:f>
                  </m:e>
                </m:d>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m:t>
                    </m:r>
                  </m:sub>
                  <m:sup>
                    <m:r>
                      <w:rPr>
                        <w:rFonts w:ascii="Cambria Math" w:hAnsi="Cambria Math" w:cs="Times New Roman"/>
                      </w:rPr>
                      <m:t>k-1</m:t>
                    </m:r>
                  </m:sup>
                </m:sSub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e>
            </m:mr>
            <m:mr>
              <m:e/>
              <m:e>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t>
                    </m:r>
                  </m:sup>
                  <m:e>
                    <m:r>
                      <w:rPr>
                        <w:rFonts w:ascii="Cambria Math" w:hAnsi="Cambria Math" w:cs="Times New Roman"/>
                      </w:rPr>
                      <m:t>k</m:t>
                    </m:r>
                  </m:e>
                </m:nary>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k</m:t>
                    </m:r>
                  </m:sup>
                </m:sSup>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0</m:t>
                    </m:r>
                  </m:sub>
                  <m:sup>
                    <m:r>
                      <w:rPr>
                        <w:rFonts w:ascii="Cambria Math" w:hAnsi="Cambria Math" w:cs="Times New Roman"/>
                      </w:rPr>
                      <m:t>k-1</m:t>
                    </m:r>
                  </m:sup>
                </m:sSub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e>
            </m:mr>
          </m:m>
        </m:oMath>
      </m:oMathPara>
    </w:p>
    <w:p w14:paraId="216CF6EF"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 xml:space="preserve">We find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oMath>
      <w:r w:rsidRPr="006A178D">
        <w:rPr>
          <w:rFonts w:ascii="Times New Roman" w:hAnsi="Times New Roman" w:cs="Times New Roman"/>
        </w:rPr>
        <w:t>. For this coefficient, there are multiple solutions to the constraints.</w:t>
      </w:r>
    </w:p>
    <w:p w14:paraId="6C49FE2C" w14:textId="77777777" w:rsidR="00C53B33" w:rsidRPr="006A178D" w:rsidRDefault="00C53B33" w:rsidP="00C53B33">
      <w:pPr>
        <w:numPr>
          <w:ilvl w:val="0"/>
          <w:numId w:val="14"/>
        </w:numPr>
        <w:spacing w:after="200"/>
        <w:rPr>
          <w:sz w:val="24"/>
          <w:szCs w:val="24"/>
        </w:rPr>
      </w:pPr>
      <m:oMath>
        <m:r>
          <w:rPr>
            <w:rFonts w:ascii="Cambria Math" w:hAnsi="Cambria Math"/>
            <w:sz w:val="24"/>
            <w:szCs w:val="24"/>
          </w:rPr>
          <m:t>i=2⟹</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5</m:t>
            </m:r>
          </m:sub>
        </m:sSub>
        <m:r>
          <w:rPr>
            <w:rFonts w:ascii="Cambria Math" w:hAnsi="Cambria Math"/>
            <w:sz w:val="24"/>
            <w:szCs w:val="24"/>
          </w:rPr>
          <m:t>=⋯=0</m:t>
        </m:r>
      </m:oMath>
      <w:r w:rsidRPr="006A178D">
        <w:rPr>
          <w:sz w:val="24"/>
          <w:szCs w:val="24"/>
        </w:rPr>
        <w:t xml:space="preserve"> and either</w:t>
      </w:r>
    </w:p>
    <w:p w14:paraId="6DA8C588" w14:textId="77777777" w:rsidR="00C53B33" w:rsidRPr="006A178D" w:rsidRDefault="00146417" w:rsidP="00C53B33">
      <w:pPr>
        <w:numPr>
          <w:ilvl w:val="1"/>
          <w:numId w:val="14"/>
        </w:numPr>
        <w:spacing w:after="200"/>
        <w:rPr>
          <w:sz w:val="24"/>
          <w:szCs w:val="24"/>
        </w:rPr>
      </w:p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=k-2</m:t>
        </m:r>
      </m:oMath>
      <w:r w:rsidR="00C53B33" w:rsidRPr="006A178D">
        <w:rPr>
          <w:sz w:val="24"/>
          <w:szCs w:val="24"/>
        </w:rPr>
        <w:t xml:space="preserve"> and </w:t>
      </w:r>
      <m:oMath>
        <m:r>
          <w:rPr>
            <w:rFonts w:ascii="Cambria Math" w:hAnsi="Cambria Math"/>
            <w:sz w:val="24"/>
            <w:szCs w:val="24"/>
          </w:rPr>
          <m:t>k≥2</m:t>
        </m:r>
      </m:oMath>
      <w:r w:rsidR="00C53B33" w:rsidRPr="006A178D">
        <w:rPr>
          <w:sz w:val="24"/>
          <w:szCs w:val="24"/>
        </w:rPr>
        <w:t xml:space="preserve"> or</w:t>
      </w:r>
    </w:p>
    <w:p w14:paraId="7EAEF3CE" w14:textId="77777777" w:rsidR="00C53B33" w:rsidRPr="006A178D" w:rsidRDefault="00146417" w:rsidP="00C53B33">
      <w:pPr>
        <w:numPr>
          <w:ilvl w:val="1"/>
          <w:numId w:val="14"/>
        </w:numPr>
        <w:spacing w:after="200"/>
        <w:rPr>
          <w:sz w:val="24"/>
          <w:szCs w:val="24"/>
        </w:rPr>
      </w:p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0</m:t>
            </m:r>
          </m:sub>
        </m:sSub>
        <m:r>
          <w:rPr>
            <w:rFonts w:ascii="Cambria Math" w:hAnsi="Cambria Math"/>
            <w:sz w:val="24"/>
            <w:szCs w:val="24"/>
          </w:rPr>
          <m:t>=k-1</m:t>
        </m:r>
      </m:oMath>
      <w:r w:rsidR="00C53B33" w:rsidRPr="006A178D">
        <w:rPr>
          <w:sz w:val="24"/>
          <w:szCs w:val="24"/>
        </w:rPr>
        <w:t xml:space="preserve"> and </w:t>
      </w:r>
      <m:oMath>
        <m:r>
          <w:rPr>
            <w:rFonts w:ascii="Cambria Math" w:hAnsi="Cambria Math"/>
            <w:sz w:val="24"/>
            <w:szCs w:val="24"/>
          </w:rPr>
          <m:t>k≥1</m:t>
        </m:r>
      </m:oMath>
    </w:p>
    <w:p w14:paraId="18CC1A5A" w14:textId="77777777" w:rsidR="00C53B33" w:rsidRPr="006A178D" w:rsidRDefault="00C53B33" w:rsidP="00C53B33">
      <w:pPr>
        <w:pStyle w:val="FirstParagraph"/>
        <w:rPr>
          <w:rFonts w:ascii="Times New Roman" w:hAnsi="Times New Roman" w:cs="Times New Roman"/>
        </w:rPr>
      </w:pPr>
      <w:r w:rsidRPr="006A178D">
        <w:rPr>
          <w:rFonts w:ascii="Times New Roman" w:hAnsi="Times New Roman" w:cs="Times New Roman"/>
        </w:rPr>
        <w:t>Therefore,</w:t>
      </w:r>
    </w:p>
    <w:p w14:paraId="313BAA72" w14:textId="77FFC1D4" w:rsidR="00C53B33" w:rsidRPr="0088217A" w:rsidDel="0088217A" w:rsidRDefault="00146417" w:rsidP="00C53B33">
      <w:pPr>
        <w:pStyle w:val="SOMContent"/>
        <w:rPr>
          <w:del w:id="198" w:author="Branden Kappes" w:date="2020-06-10T22:24:00Z"/>
          <w:rPrChange w:id="199" w:author="Branden Kappes" w:date="2020-06-10T22:42:00Z">
            <w:rPr>
              <w:del w:id="200" w:author="Branden Kappes" w:date="2020-06-10T22:24:00Z"/>
            </w:rPr>
          </w:rPrChange>
        </w:rPr>
      </w:pPr>
      <m:oMathPara>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k</m:t>
                        </m:r>
                      </m:sub>
                    </m:sSub>
                  </m:e>
                </m:nary>
                <m:sSup>
                  <m:sSupPr>
                    <m:ctrlPr>
                      <w:rPr>
                        <w:rFonts w:ascii="Cambria Math" w:hAnsi="Cambria Math"/>
                      </w:rPr>
                    </m:ctrlPr>
                  </m:sSupPr>
                  <m:e>
                    <m:r>
                      <w:rPr>
                        <w:rFonts w:ascii="Cambria Math" w:hAnsi="Cambria Math"/>
                      </w:rPr>
                      <m:t>θ</m:t>
                    </m:r>
                  </m:e>
                  <m:sup>
                    <m:r>
                      <w:rPr>
                        <w:rFonts w:ascii="Cambria Math" w:hAnsi="Cambria Math"/>
                      </w:rPr>
                      <m:t>k</m:t>
                    </m:r>
                  </m:sup>
                </m:sSup>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+⋯=k</m:t>
                          </m:r>
                        </m:e>
                      </m:mr>
                      <m:mr>
                        <m:e>
                          <m:r>
                            <w:rPr>
                              <w:rFonts w:ascii="Cambria Math" w:hAnsi="Cambria Math"/>
                            </w:rPr>
                            <m:t>0</m:t>
                          </m:r>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+⋯=2</m:t>
                          </m:r>
                        </m:e>
                      </m:mr>
                    </m:m>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den>
                        </m:f>
                      </m:e>
                    </m:d>
                  </m:e>
                </m:nary>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sSubSup>
                      <m:sSubSupPr>
                        <m:ctrlPr>
                          <w:rPr>
                            <w:rFonts w:ascii="Cambria Math" w:hAnsi="Cambria Math"/>
                          </w:rPr>
                        </m:ctrlPr>
                      </m:sSubSupPr>
                      <m:e>
                        <m:r>
                          <w:rPr>
                            <w:rFonts w:ascii="Cambria Math" w:hAnsi="Cambria Math"/>
                          </w:rPr>
                          <m:t>a</m:t>
                        </m:r>
                      </m:e>
                      <m:sub>
                        <m:r>
                          <w:rPr>
                            <w:rFonts w:ascii="Cambria Math" w:hAnsi="Cambria Math"/>
                          </w:rPr>
                          <m:t>n</m:t>
                        </m:r>
                      </m:sub>
                      <m:sup>
                        <m:sSub>
                          <m:sSubPr>
                            <m:ctrlPr>
                              <w:rPr>
                                <w:rFonts w:ascii="Cambria Math" w:hAnsi="Cambria Math"/>
                              </w:rPr>
                            </m:ctrlPr>
                          </m:sSubPr>
                          <m:e>
                            <m:r>
                              <w:rPr>
                                <w:rFonts w:ascii="Cambria Math" w:hAnsi="Cambria Math"/>
                              </w:rPr>
                              <m:t>k</m:t>
                            </m:r>
                          </m:e>
                          <m:sub>
                            <m:r>
                              <w:rPr>
                                <w:rFonts w:ascii="Cambria Math" w:hAnsi="Cambria Math"/>
                              </w:rPr>
                              <m:t>n</m:t>
                            </m:r>
                          </m:sub>
                        </m:sSub>
                      </m:sup>
                    </m:sSub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k=2</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k</m:t>
                        </m:r>
                      </m:sub>
                    </m:sSub>
                  </m:e>
                </m:nary>
                <m:sSup>
                  <m:sSupPr>
                    <m:ctrlPr>
                      <w:rPr>
                        <w:rFonts w:ascii="Cambria Math" w:hAnsi="Cambria Math"/>
                      </w:rPr>
                    </m:ctrlPr>
                  </m:sSupPr>
                  <m:e>
                    <m:r>
                      <w:rPr>
                        <w:rFonts w:ascii="Cambria Math" w:hAnsi="Cambria Math"/>
                      </w:rPr>
                      <m:t>θ</m:t>
                    </m:r>
                  </m:e>
                  <m:sup>
                    <m:r>
                      <w:rPr>
                        <w:rFonts w:ascii="Cambria Math" w:hAnsi="Cambria Math"/>
                      </w:rPr>
                      <m:t>k</m:t>
                    </m:r>
                  </m:sup>
                </m:sSup>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k</m:t>
                            </m:r>
                          </m:num>
                          <m:den>
                            <m:r>
                              <w:rPr>
                                <w:rFonts w:ascii="Cambria Math" w:hAnsi="Cambria Math"/>
                              </w:rPr>
                              <m:t>k-2,2,0</m:t>
                            </m:r>
                          </m:den>
                        </m:f>
                      </m:e>
                    </m:d>
                    <m:sSubSup>
                      <m:sSubSupPr>
                        <m:ctrlPr>
                          <w:rPr>
                            <w:rFonts w:ascii="Cambria Math" w:hAnsi="Cambria Math"/>
                          </w:rPr>
                        </m:ctrlPr>
                      </m:sSubSupPr>
                      <m:e>
                        <m:r>
                          <w:rPr>
                            <w:rFonts w:ascii="Cambria Math" w:hAnsi="Cambria Math"/>
                          </w:rPr>
                          <m:t>a</m:t>
                        </m:r>
                      </m:e>
                      <m:sub>
                        <m:r>
                          <w:rPr>
                            <w:rFonts w:ascii="Cambria Math" w:hAnsi="Cambria Math"/>
                          </w:rPr>
                          <m:t>0</m:t>
                        </m:r>
                      </m:sub>
                      <m:sup>
                        <m:r>
                          <w:rPr>
                            <w:rFonts w:ascii="Cambria Math" w:hAnsi="Cambria Math"/>
                          </w:rPr>
                          <m:t>k-2</m:t>
                        </m:r>
                      </m:sup>
                    </m:sSubSup>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e>
                </m:d>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k</m:t>
                        </m:r>
                      </m:sub>
                    </m:sSub>
                  </m:e>
                </m:nary>
                <m:sSup>
                  <m:sSupPr>
                    <m:ctrlPr>
                      <w:rPr>
                        <w:rFonts w:ascii="Cambria Math" w:hAnsi="Cambria Math"/>
                      </w:rPr>
                    </m:ctrlPr>
                  </m:sSupPr>
                  <m:e>
                    <m:r>
                      <w:rPr>
                        <w:rFonts w:ascii="Cambria Math" w:hAnsi="Cambria Math"/>
                      </w:rPr>
                      <m:t>θ</m:t>
                    </m:r>
                  </m:e>
                  <m:sup>
                    <m:r>
                      <w:rPr>
                        <w:rFonts w:ascii="Cambria Math" w:hAnsi="Cambria Math"/>
                      </w:rPr>
                      <m:t>k</m:t>
                    </m:r>
                  </m:sup>
                </m:sSup>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k</m:t>
                            </m:r>
                          </m:num>
                          <m:den>
                            <m:r>
                              <w:rPr>
                                <w:rFonts w:ascii="Cambria Math" w:hAnsi="Cambria Math"/>
                              </w:rPr>
                              <m:t>k-1,0,1</m:t>
                            </m:r>
                          </m:den>
                        </m:f>
                      </m:e>
                    </m:d>
                    <m:sSubSup>
                      <m:sSubSupPr>
                        <m:ctrlPr>
                          <w:rPr>
                            <w:rFonts w:ascii="Cambria Math" w:hAnsi="Cambria Math"/>
                          </w:rPr>
                        </m:ctrlPr>
                      </m:sSubSupPr>
                      <m:e>
                        <m:r>
                          <w:rPr>
                            <w:rFonts w:ascii="Cambria Math" w:hAnsi="Cambria Math"/>
                          </w:rPr>
                          <m:t>a</m:t>
                        </m:r>
                      </m:e>
                      <m:sub>
                        <m:r>
                          <w:rPr>
                            <w:rFonts w:ascii="Cambria Math" w:hAnsi="Cambria Math"/>
                          </w:rPr>
                          <m:t>0</m:t>
                        </m:r>
                      </m:sub>
                      <m:sup>
                        <m:r>
                          <w:rPr>
                            <w:rFonts w:ascii="Cambria Math" w:hAnsi="Cambria Math"/>
                          </w:rPr>
                          <m:t>k-1</m:t>
                        </m:r>
                      </m:sup>
                    </m:sSubSup>
                    <m:sSub>
                      <m:sSubPr>
                        <m:ctrlPr>
                          <w:rPr>
                            <w:rFonts w:ascii="Cambria Math" w:hAnsi="Cambria Math"/>
                          </w:rPr>
                        </m:ctrlPr>
                      </m:sSubPr>
                      <m:e>
                        <m:r>
                          <w:rPr>
                            <w:rFonts w:ascii="Cambria Math" w:hAnsi="Cambria Math"/>
                          </w:rPr>
                          <m:t>a</m:t>
                        </m:r>
                      </m:e>
                      <m:sub>
                        <m:r>
                          <w:rPr>
                            <w:rFonts w:ascii="Cambria Math" w:hAnsi="Cambria Math"/>
                          </w:rPr>
                          <m:t>2</m:t>
                        </m:r>
                      </m:sub>
                    </m:sSub>
                  </m:e>
                </m:d>
              </m:e>
            </m:mr>
            <m:mr>
              <m:e/>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θ</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k=2</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k</m:t>
                        </m:r>
                      </m:sub>
                    </m:sSub>
                  </m:e>
                </m:nary>
                <m:sSup>
                  <m:sSupPr>
                    <m:ctrlPr>
                      <w:rPr>
                        <w:rFonts w:ascii="Cambria Math" w:hAnsi="Cambria Math"/>
                      </w:rPr>
                    </m:ctrlPr>
                  </m:sSupPr>
                  <m:e>
                    <m:r>
                      <w:rPr>
                        <w:rFonts w:ascii="Cambria Math" w:hAnsi="Cambria Math"/>
                      </w:rPr>
                      <m:t>θ</m:t>
                    </m:r>
                  </m:e>
                  <m:sup>
                    <m:r>
                      <w:rPr>
                        <w:rFonts w:ascii="Cambria Math" w:hAnsi="Cambria Math"/>
                      </w:rPr>
                      <m:t>k</m:t>
                    </m:r>
                  </m:sup>
                </m:sSup>
                <m:d>
                  <m:dPr>
                    <m:ctrlPr>
                      <w:rPr>
                        <w:rFonts w:ascii="Cambria Math" w:hAnsi="Cambria Math"/>
                      </w:rPr>
                    </m:ctrlPr>
                  </m:dPr>
                  <m:e>
                    <m:f>
                      <m:fPr>
                        <m:ctrlPr>
                          <w:rPr>
                            <w:rFonts w:ascii="Cambria Math" w:hAnsi="Cambria Math"/>
                          </w:rPr>
                        </m:ctrlPr>
                      </m:fPr>
                      <m:num>
                        <m:r>
                          <w:rPr>
                            <w:rFonts w:ascii="Cambria Math" w:hAnsi="Cambria Math"/>
                          </w:rPr>
                          <m:t>k(k-1)</m:t>
                        </m:r>
                      </m:num>
                      <m:den>
                        <m:r>
                          <w:rPr>
                            <w:rFonts w:ascii="Cambria Math" w:hAnsi="Cambria Math"/>
                          </w:rPr>
                          <m:t>2</m:t>
                        </m:r>
                      </m:den>
                    </m:f>
                    <m:sSubSup>
                      <m:sSubSupPr>
                        <m:ctrlPr>
                          <w:rPr>
                            <w:rFonts w:ascii="Cambria Math" w:hAnsi="Cambria Math"/>
                          </w:rPr>
                        </m:ctrlPr>
                      </m:sSubSupPr>
                      <m:e>
                        <m:r>
                          <w:rPr>
                            <w:rFonts w:ascii="Cambria Math" w:hAnsi="Cambria Math"/>
                          </w:rPr>
                          <m:t>a</m:t>
                        </m:r>
                      </m:e>
                      <m:sub>
                        <m:r>
                          <w:rPr>
                            <w:rFonts w:ascii="Cambria Math" w:hAnsi="Cambria Math"/>
                          </w:rPr>
                          <m:t>0</m:t>
                        </m:r>
                      </m:sub>
                      <m:sup>
                        <m:r>
                          <w:rPr>
                            <w:rFonts w:ascii="Cambria Math" w:hAnsi="Cambria Math"/>
                          </w:rPr>
                          <m:t>k-2</m:t>
                        </m:r>
                      </m:sup>
                    </m:sSubSup>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+k</m:t>
                    </m:r>
                    <m:sSubSup>
                      <m:sSubSupPr>
                        <m:ctrlPr>
                          <w:rPr>
                            <w:rFonts w:ascii="Cambria Math" w:hAnsi="Cambria Math"/>
                          </w:rPr>
                        </m:ctrlPr>
                      </m:sSubSupPr>
                      <m:e>
                        <m:r>
                          <w:rPr>
                            <w:rFonts w:ascii="Cambria Math" w:hAnsi="Cambria Math"/>
                          </w:rPr>
                          <m:t>a</m:t>
                        </m:r>
                      </m:e>
                      <m:sub>
                        <m:r>
                          <w:rPr>
                            <w:rFonts w:ascii="Cambria Math" w:hAnsi="Cambria Math"/>
                          </w:rPr>
                          <m:t>0</m:t>
                        </m:r>
                      </m:sub>
                      <m:sup>
                        <m:r>
                          <w:rPr>
                            <w:rFonts w:ascii="Cambria Math" w:hAnsi="Cambria Math"/>
                          </w:rPr>
                          <m:t>k-1</m:t>
                        </m:r>
                      </m:sup>
                    </m:sSubSup>
                    <m:sSub>
                      <m:sSubPr>
                        <m:ctrlPr>
                          <w:rPr>
                            <w:rFonts w:ascii="Cambria Math" w:hAnsi="Cambria Math"/>
                          </w:rPr>
                        </m:ctrlPr>
                      </m:sSubPr>
                      <m:e>
                        <m:r>
                          <w:rPr>
                            <w:rFonts w:ascii="Cambria Math" w:hAnsi="Cambria Math"/>
                          </w:rPr>
                          <m:t>a</m:t>
                        </m:r>
                      </m:e>
                      <m:sub>
                        <m:r>
                          <w:rPr>
                            <w:rFonts w:ascii="Cambria Math" w:hAnsi="Cambria Math"/>
                          </w:rPr>
                          <m:t>2</m:t>
                        </m:r>
                      </m:sub>
                    </m:sSub>
                  </m:e>
                </m:d>
              </m:e>
            </m:mr>
          </m:m>
        </m:oMath>
      </m:oMathPara>
    </w:p>
    <w:p w14:paraId="29BBCEBD" w14:textId="77777777" w:rsidR="0088217A" w:rsidRPr="00146417" w:rsidRDefault="0088217A" w:rsidP="00146417">
      <w:pPr>
        <w:pStyle w:val="SOMContent"/>
        <w:rPr>
          <w:ins w:id="201" w:author="Branden Kappes" w:date="2020-06-10T22:42:00Z"/>
          <w:rPrChange w:id="202" w:author="Branden Kappes" w:date="2020-06-10T22:24:00Z">
            <w:rPr>
              <w:ins w:id="203" w:author="Branden Kappes" w:date="2020-06-10T22:42:00Z"/>
            </w:rPr>
          </w:rPrChange>
        </w:rPr>
      </w:pPr>
    </w:p>
    <w:p w14:paraId="7543E09A" w14:textId="1452244D" w:rsidR="0088217A" w:rsidRDefault="0088217A">
      <w:pPr>
        <w:rPr>
          <w:ins w:id="204" w:author="Branden Kappes" w:date="2020-06-10T22:42:00Z"/>
          <w:rFonts w:eastAsia="Times New Roman"/>
          <w:sz w:val="24"/>
          <w:szCs w:val="24"/>
        </w:rPr>
      </w:pPr>
      <w:ins w:id="205" w:author="Branden Kappes" w:date="2020-06-10T22:42:00Z">
        <w:r>
          <w:br w:type="page"/>
        </w:r>
      </w:ins>
    </w:p>
    <w:p w14:paraId="2E4752E0" w14:textId="77777777" w:rsidR="00146417" w:rsidRDefault="00146417" w:rsidP="00C53B33">
      <w:pPr>
        <w:pStyle w:val="SOMContent"/>
        <w:rPr>
          <w:ins w:id="206" w:author="Branden Kappes" w:date="2020-06-10T22:24:00Z"/>
        </w:rPr>
      </w:pPr>
    </w:p>
    <w:p w14:paraId="69027D3D" w14:textId="6F6A5DF9" w:rsidR="00D73714" w:rsidRDefault="0088217A" w:rsidP="0088217A">
      <w:pPr>
        <w:pStyle w:val="SOMContent"/>
        <w:rPr>
          <w:ins w:id="207" w:author="Branden Kappes" w:date="2020-06-10T22:42:00Z"/>
        </w:rPr>
      </w:pPr>
      <w:ins w:id="208" w:author="Branden Kappes" w:date="2020-06-10T22:42:00Z">
        <w:r>
          <w:rPr>
            <w:noProof/>
          </w:rPr>
          <w:drawing>
            <wp:anchor distT="0" distB="0" distL="114300" distR="114300" simplePos="0" relativeHeight="251658240" behindDoc="0" locked="0" layoutInCell="1" allowOverlap="1" wp14:anchorId="29924697" wp14:editId="789EC3C4">
              <wp:simplePos x="0" y="0"/>
              <wp:positionH relativeFrom="column">
                <wp:posOffset>0</wp:posOffset>
              </wp:positionH>
              <wp:positionV relativeFrom="paragraph">
                <wp:posOffset>73025</wp:posOffset>
              </wp:positionV>
              <wp:extent cx="5943600" cy="3532505"/>
              <wp:effectExtent l="0" t="0" r="0" b="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nomial-approx-fig.pdf"/>
                      <pic:cNvPicPr/>
                    </pic:nvPicPr>
                    <pic:blipFill>
                      <a:blip r:embed="rId17"/>
                      <a:stretch>
                        <a:fillRect/>
                      </a:stretch>
                    </pic:blipFill>
                    <pic:spPr>
                      <a:xfrm>
                        <a:off x="0" y="0"/>
                        <a:ext cx="5943600" cy="3532505"/>
                      </a:xfrm>
                      <a:prstGeom prst="rect">
                        <a:avLst/>
                      </a:prstGeom>
                    </pic:spPr>
                  </pic:pic>
                </a:graphicData>
              </a:graphic>
              <wp14:sizeRelH relativeFrom="page">
                <wp14:pctWidth>0</wp14:pctWidth>
              </wp14:sizeRelH>
              <wp14:sizeRelV relativeFrom="page">
                <wp14:pctHeight>0</wp14:pctHeight>
              </wp14:sizeRelV>
            </wp:anchor>
          </w:drawing>
        </w:r>
      </w:ins>
      <w:r w:rsidR="00D73714" w:rsidRPr="006A178D">
        <w:rPr>
          <w:b/>
        </w:rPr>
        <w:t>Fig. 1.</w:t>
      </w:r>
      <w:r w:rsidR="00D73714" w:rsidRPr="006A178D">
        <w:t xml:space="preserve"> </w:t>
      </w:r>
      <w:ins w:id="209" w:author="Branden Kappes" w:date="2020-06-10T22:46:00Z">
        <w:r w:rsidR="001B28CA">
          <w:t>Comparison of the exponential function (black) to</w:t>
        </w:r>
      </w:ins>
      <w:del w:id="210" w:author="Branden Kappes" w:date="2020-06-10T22:25:00Z">
        <w:r w:rsidR="00D73714" w:rsidRPr="006A178D" w:rsidDel="00146417">
          <w:delText>The figure caption should begin with a</w:delText>
        </w:r>
        <w:r w:rsidR="00F26AF7" w:rsidRPr="006A178D" w:rsidDel="00146417">
          <w:delText xml:space="preserve"> short</w:delText>
        </w:r>
        <w:r w:rsidR="00D73714" w:rsidRPr="006A178D" w:rsidDel="00146417">
          <w:delText xml:space="preserve"> descriptive statement of the </w:delText>
        </w:r>
        <w:r w:rsidR="00F26AF7" w:rsidRPr="006A178D" w:rsidDel="00146417">
          <w:delText xml:space="preserve">entire </w:delText>
        </w:r>
        <w:r w:rsidR="00D73714" w:rsidRPr="006A178D" w:rsidDel="00146417">
          <w:delText xml:space="preserve">figure followed by additional text. </w:delText>
        </w:r>
        <w:r w:rsidR="00F26AF7" w:rsidRPr="006A178D" w:rsidDel="00146417">
          <w:delText>Captions</w:delText>
        </w:r>
        <w:r w:rsidR="00D73714" w:rsidRPr="006A178D" w:rsidDel="00146417">
          <w:delText xml:space="preserve"> should be</w:delText>
        </w:r>
        <w:r w:rsidR="00F26AF7" w:rsidRPr="006A178D" w:rsidDel="00146417">
          <w:delText xml:space="preserve"> immediately after each figure.</w:delText>
        </w:r>
        <w:r w:rsidR="00D73714" w:rsidRPr="006A178D" w:rsidDel="00146417">
          <w:delText xml:space="preserve"> Figure parts are indicated with capital letters (A). If you prefer, you can place both figures and captions logically through</w:delText>
        </w:r>
        <w:r w:rsidR="002E60B9" w:rsidRPr="006A178D" w:rsidDel="00146417">
          <w:delText>out</w:delText>
        </w:r>
        <w:r w:rsidR="00D73714" w:rsidRPr="006A178D" w:rsidDel="00146417">
          <w:delText xml:space="preserve"> the text near where they are cited rather than at the end of the file (but not both). If a paragraph in the main text begins with the name of a figure, write out “Figure” in full (e.g., &lt;para&gt;“Figure 1 shows….”)</w:delText>
        </w:r>
      </w:del>
      <w:ins w:id="211" w:author="Branden Kappes" w:date="2020-06-10T22:25:00Z">
        <w:r w:rsidR="00146417">
          <w:t xml:space="preserve"> </w:t>
        </w:r>
      </w:ins>
      <w:ins w:id="212" w:author="Branden Kappes" w:date="2020-06-10T22:50:00Z">
        <w:r w:rsidR="001B28CA">
          <w:t xml:space="preserve">power </w:t>
        </w:r>
      </w:ins>
      <w:ins w:id="213" w:author="Branden Kappes" w:date="2020-06-10T22:25:00Z">
        <w:r w:rsidR="00146417">
          <w:t>series approximation</w:t>
        </w:r>
      </w:ins>
      <w:ins w:id="214" w:author="Branden Kappes" w:date="2020-06-10T22:46:00Z">
        <w:r w:rsidR="001B28CA">
          <w:t>s taken to 6</w:t>
        </w:r>
        <w:r w:rsidR="001B28CA" w:rsidRPr="001B28CA">
          <w:rPr>
            <w:vertAlign w:val="superscript"/>
            <w:rPrChange w:id="215" w:author="Branden Kappes" w:date="2020-06-10T22:46:00Z">
              <w:rPr/>
            </w:rPrChange>
          </w:rPr>
          <w:t>th</w:t>
        </w:r>
        <w:r w:rsidR="001B28CA">
          <w:t xml:space="preserve"> order</w:t>
        </w:r>
      </w:ins>
      <w:ins w:id="216" w:author="Branden Kappes" w:date="2020-06-10T22:28:00Z">
        <w:r w:rsidR="00146417">
          <w:t>.</w:t>
        </w:r>
      </w:ins>
      <w:ins w:id="217" w:author="Branden Kappes" w:date="2020-06-10T22:29:00Z">
        <w:r w:rsidR="00146417">
          <w:t xml:space="preserve"> The inset indicates schematically the </w:t>
        </w:r>
      </w:ins>
      <w:ins w:id="218" w:author="Branden Kappes" w:date="2020-06-10T22:30:00Z">
        <w:r w:rsidR="00146417">
          <w:t>linear independen</w:t>
        </w:r>
      </w:ins>
      <w:ins w:id="219" w:author="Branden Kappes" w:date="2020-06-10T22:53:00Z">
        <w:r w:rsidR="001B28CA">
          <w:t>ce of</w:t>
        </w:r>
      </w:ins>
      <w:ins w:id="220" w:author="Branden Kappes" w:date="2020-06-10T22:54:00Z">
        <w:r w:rsidR="008F38E1">
          <w:t xml:space="preserve"> the</w:t>
        </w:r>
      </w:ins>
      <w:ins w:id="221" w:author="Branden Kappes" w:date="2020-06-10T22:30:00Z">
        <w:r w:rsidR="00146417">
          <w:t xml:space="preserve"> polynomial basis functions</w:t>
        </w:r>
      </w:ins>
      <w:ins w:id="222" w:author="Branden Kappes" w:date="2020-06-10T22:54:00Z">
        <w:r w:rsidR="008F38E1">
          <w:t>. These are</w:t>
        </w:r>
      </w:ins>
      <w:ins w:id="223" w:author="Branden Kappes" w:date="2020-06-10T22:30:00Z">
        <w:r w:rsidR="00146417">
          <w:t xml:space="preserve"> </w:t>
        </w:r>
      </w:ins>
      <w:ins w:id="224" w:author="Branden Kappes" w:date="2020-06-10T22:52:00Z">
        <w:r w:rsidR="001B28CA">
          <w:t>used to approach</w:t>
        </w:r>
      </w:ins>
      <w:ins w:id="225" w:author="Branden Kappes" w:date="2020-06-10T22:44:00Z">
        <w:r w:rsidR="001B28CA">
          <w:t xml:space="preserve"> </w:t>
        </w:r>
      </w:ins>
      <m:oMath>
        <m:sSup>
          <m:sSupPr>
            <m:ctrlPr>
              <w:ins w:id="226" w:author="Branden Kappes" w:date="2020-06-10T22:33:00Z">
                <w:rPr>
                  <w:rFonts w:ascii="Cambria Math" w:hAnsi="Cambria Math"/>
                </w:rPr>
              </w:ins>
            </m:ctrlPr>
          </m:sSupPr>
          <m:e>
            <m:r>
              <w:ins w:id="227" w:author="Branden Kappes" w:date="2020-06-10T22:33:00Z">
                <w:rPr>
                  <w:rFonts w:ascii="Cambria Math" w:hAnsi="Cambria Math"/>
                </w:rPr>
                <m:t>e</m:t>
              </w:ins>
            </m:r>
          </m:e>
          <m:sup>
            <m:r>
              <w:ins w:id="228" w:author="Branden Kappes" w:date="2020-06-10T22:33:00Z">
                <w:rPr>
                  <w:rFonts w:ascii="Cambria Math" w:hAnsi="Cambria Math"/>
                </w:rPr>
                <m:t>x</m:t>
              </w:ins>
            </m:r>
          </m:sup>
        </m:sSup>
      </m:oMath>
      <w:ins w:id="229" w:author="Branden Kappes" w:date="2020-06-10T22:32:00Z">
        <w:r w:rsidR="00146417">
          <w:t>, which exists as a</w:t>
        </w:r>
      </w:ins>
      <w:ins w:id="230" w:author="Branden Kappes" w:date="2020-06-10T22:31:00Z">
        <w:r w:rsidR="00146417">
          <w:t xml:space="preserve"> point in </w:t>
        </w:r>
      </w:ins>
      <w:ins w:id="231" w:author="Branden Kappes" w:date="2020-06-10T22:45:00Z">
        <w:r w:rsidR="001B28CA">
          <w:t xml:space="preserve">the </w:t>
        </w:r>
      </w:ins>
      <w:ins w:id="232" w:author="Branden Kappes" w:date="2020-06-10T22:31:00Z">
        <w:r w:rsidR="00146417">
          <w:t>function space</w:t>
        </w:r>
      </w:ins>
      <w:ins w:id="233" w:author="Branden Kappes" w:date="2020-06-10T22:45:00Z">
        <w:r w:rsidR="001B28CA">
          <w:t xml:space="preserve"> spanned by the </w:t>
        </w:r>
        <w:proofErr w:type="spellStart"/>
        <w:r w:rsidR="001B28CA">
          <w:t>basis</w:t>
        </w:r>
        <w:proofErr w:type="spellEnd"/>
        <w:r w:rsidR="001B28CA">
          <w:t xml:space="preserve"> functions</w:t>
        </w:r>
      </w:ins>
      <w:ins w:id="234" w:author="Branden Kappes" w:date="2020-06-10T22:56:00Z">
        <w:r w:rsidR="008F38E1">
          <w:t xml:space="preserve"> of the series</w:t>
        </w:r>
      </w:ins>
      <w:ins w:id="235" w:author="Branden Kappes" w:date="2020-06-10T22:45:00Z">
        <w:r w:rsidR="001B28CA">
          <w:t>.</w:t>
        </w:r>
      </w:ins>
    </w:p>
    <w:p w14:paraId="53198195" w14:textId="6226B4AC" w:rsidR="0088217A" w:rsidRDefault="0088217A">
      <w:pPr>
        <w:rPr>
          <w:ins w:id="236" w:author="Branden Kappes" w:date="2020-06-10T22:43:00Z"/>
          <w:rFonts w:eastAsia="Times New Roman"/>
          <w:sz w:val="24"/>
          <w:szCs w:val="24"/>
        </w:rPr>
      </w:pPr>
      <w:ins w:id="237" w:author="Branden Kappes" w:date="2020-06-10T22:43:00Z">
        <w:r>
          <w:br w:type="page"/>
        </w:r>
      </w:ins>
    </w:p>
    <w:p w14:paraId="01EE0633" w14:textId="77777777" w:rsidR="0088217A" w:rsidRPr="006A178D" w:rsidRDefault="0088217A" w:rsidP="0088217A">
      <w:pPr>
        <w:pStyle w:val="SOMContent"/>
        <w:pPrChange w:id="238" w:author="Branden Kappes" w:date="2020-06-10T22:42:00Z">
          <w:pPr>
            <w:pStyle w:val="Legend"/>
          </w:pPr>
        </w:pPrChange>
      </w:pPr>
    </w:p>
    <w:p w14:paraId="1F8B7DEE" w14:textId="0EECD283" w:rsidR="00D73714" w:rsidRPr="006A178D" w:rsidRDefault="00D73714" w:rsidP="00D73714">
      <w:pPr>
        <w:pStyle w:val="Legend"/>
      </w:pPr>
      <w:r w:rsidRPr="006A178D">
        <w:rPr>
          <w:b/>
        </w:rPr>
        <w:t>Fig. 2.</w:t>
      </w:r>
      <w:r w:rsidRPr="006A178D">
        <w:t xml:space="preserve"> You can place graphics </w:t>
      </w:r>
      <w:r w:rsidR="001331D7" w:rsidRPr="006A178D">
        <w:t>in</w:t>
      </w:r>
      <w:r w:rsidR="006455DA" w:rsidRPr="006A178D">
        <w:t>-</w:t>
      </w:r>
      <w:r w:rsidR="001331D7" w:rsidRPr="006A178D">
        <w:t xml:space="preserve">line </w:t>
      </w:r>
      <w:r w:rsidRPr="006A178D">
        <w:t xml:space="preserve">above each </w:t>
      </w:r>
      <w:r w:rsidR="004B4F4B" w:rsidRPr="006A178D">
        <w:t>caption</w:t>
      </w:r>
      <w:r w:rsidRPr="006A178D">
        <w:t>.</w:t>
      </w:r>
      <w:r w:rsidR="004B4F4B" w:rsidRPr="006A178D">
        <w:t xml:space="preserve"> Please do not use text boxes to arrange figures. All images should be JPEG, PNG, T</w:t>
      </w:r>
      <w:r w:rsidR="00FD48F1" w:rsidRPr="006A178D">
        <w:t>IF</w:t>
      </w:r>
      <w:r w:rsidR="002E60B9" w:rsidRPr="006A178D">
        <w:t>F</w:t>
      </w:r>
      <w:r w:rsidR="00FD48F1" w:rsidRPr="006A178D">
        <w:t>, or similar standard format</w:t>
      </w:r>
      <w:r w:rsidR="004B4F4B" w:rsidRPr="006A178D">
        <w:t>. High resolution</w:t>
      </w:r>
      <w:r w:rsidR="00FD48F1" w:rsidRPr="006A178D">
        <w:t xml:space="preserve"> (preferably editable PDF or Adobe Illustrator format) </w:t>
      </w:r>
      <w:r w:rsidR="004B4F4B" w:rsidRPr="006A178D">
        <w:t>figures will be requested following review.</w:t>
      </w:r>
    </w:p>
    <w:p w14:paraId="2E7DFE6B" w14:textId="2E54B53F" w:rsidR="00D73714" w:rsidRPr="006A178D" w:rsidRDefault="00D73714" w:rsidP="00FD48F1">
      <w:pPr>
        <w:pStyle w:val="Legend"/>
      </w:pPr>
      <w:r w:rsidRPr="006A178D">
        <w:rPr>
          <w:b/>
        </w:rPr>
        <w:t>Table 1.</w:t>
      </w:r>
      <w:r w:rsidRPr="006A178D">
        <w:t xml:space="preserve"> Start this caption with a short description of your table. Format tables using the Word </w:t>
      </w:r>
      <w:r w:rsidR="00F26AF7" w:rsidRPr="006A178D">
        <w:t xml:space="preserve">Table commands and structures. </w:t>
      </w:r>
      <w:r w:rsidRPr="006A178D">
        <w:t>Do not create tables using spaces or tab characters.</w:t>
      </w:r>
    </w:p>
    <w:p w14:paraId="17514366" w14:textId="54D86ED4" w:rsidR="00FD48F1" w:rsidRPr="006A178D" w:rsidRDefault="00FD48F1" w:rsidP="00FD48F1">
      <w:pPr>
        <w:pStyle w:val="Legend"/>
      </w:pPr>
    </w:p>
    <w:p w14:paraId="0E209169" w14:textId="58DD02F6" w:rsidR="00FD48F1" w:rsidRPr="006A178D" w:rsidRDefault="00FD48F1" w:rsidP="00FD48F1">
      <w:pPr>
        <w:pStyle w:val="Legend"/>
      </w:pPr>
    </w:p>
    <w:p w14:paraId="457144EA" w14:textId="02B9FA92" w:rsidR="00FD48F1" w:rsidRPr="006A178D" w:rsidRDefault="00FD48F1" w:rsidP="00FD48F1">
      <w:pPr>
        <w:pStyle w:val="AppendixHead"/>
      </w:pPr>
      <w:r w:rsidRPr="006A178D">
        <w:t>(</w:t>
      </w:r>
      <w:r w:rsidR="002E60B9" w:rsidRPr="006A178D">
        <w:rPr>
          <w:color w:val="FF0000"/>
        </w:rPr>
        <w:t>P</w:t>
      </w:r>
      <w:r w:rsidRPr="006A178D">
        <w:rPr>
          <w:color w:val="FF0000"/>
        </w:rPr>
        <w:t>lease delete before submission</w:t>
      </w:r>
      <w:r w:rsidRPr="006A178D">
        <w:t xml:space="preserve">) </w:t>
      </w:r>
      <w:r w:rsidRPr="006A178D">
        <w:rPr>
          <w:b w:val="0"/>
        </w:rPr>
        <w:t>Supplementary materials should be included in a separate supplementary materials file. A template for this file can be found at</w:t>
      </w:r>
      <w:r w:rsidR="002E60B9" w:rsidRPr="006A178D">
        <w:rPr>
          <w:b w:val="0"/>
        </w:rPr>
        <w:t>:</w:t>
      </w:r>
      <w:r w:rsidRPr="006A178D">
        <w:rPr>
          <w:b w:val="0"/>
        </w:rPr>
        <w:t xml:space="preserve"> </w:t>
      </w:r>
      <w:hyperlink r:id="rId18" w:history="1">
        <w:r w:rsidRPr="006A178D">
          <w:rPr>
            <w:rStyle w:val="Hyperlink"/>
            <w:b w:val="0"/>
          </w:rPr>
          <w:t>http://www.sciencemag.org/sites/default/files/Science_Supplementary_Materials_Word_template.docx</w:t>
        </w:r>
      </w:hyperlink>
      <w:r w:rsidR="002E60B9" w:rsidRPr="006A178D">
        <w:rPr>
          <w:rStyle w:val="Hyperlink"/>
          <w:b w:val="0"/>
          <w:color w:val="auto"/>
          <w:u w:val="none"/>
        </w:rPr>
        <w:t>.</w:t>
      </w:r>
    </w:p>
    <w:p w14:paraId="31C76EE2" w14:textId="77777777" w:rsidR="00FD48F1" w:rsidRPr="006A178D" w:rsidRDefault="00FD48F1" w:rsidP="00FD48F1">
      <w:pPr>
        <w:pStyle w:val="Legend"/>
      </w:pPr>
    </w:p>
    <w:sectPr w:rsidR="00FD48F1" w:rsidRPr="006A178D" w:rsidSect="00755125">
      <w:headerReference w:type="default" r:id="rId19"/>
      <w:footerReference w:type="default" r:id="rId20"/>
      <w:headerReference w:type="first" r:id="rId21"/>
      <w:footerReference w:type="first" r:id="rId22"/>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2" w:author="Branden Kappes" w:date="2020-06-10T13:02:00Z" w:initials="BK">
    <w:p w14:paraId="10AB8045" w14:textId="628DF3D7" w:rsidR="00146417" w:rsidRDefault="00146417">
      <w:pPr>
        <w:pStyle w:val="CommentText"/>
      </w:pPr>
      <w:r>
        <w:rPr>
          <w:rStyle w:val="CommentReference"/>
        </w:rPr>
        <w:annotationRef/>
      </w:r>
      <w:r>
        <w:t>This is driving to the point that laws and theories capture the intrinsic, cause-effect relationship between an input and a response. ML is susceptible to the ad hoc ergo propter hoc logical fallacy.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AB8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5853" w16cex:dateUtc="2020-06-1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AB8045" w16cid:durableId="228B5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3E0C0" w14:textId="77777777" w:rsidR="00742844" w:rsidRDefault="00742844" w:rsidP="00D73714">
      <w:r>
        <w:separator/>
      </w:r>
    </w:p>
  </w:endnote>
  <w:endnote w:type="continuationSeparator" w:id="0">
    <w:p w14:paraId="7C385900" w14:textId="77777777" w:rsidR="00742844" w:rsidRDefault="00742844" w:rsidP="00D73714">
      <w:r>
        <w:continuationSeparator/>
      </w:r>
    </w:p>
  </w:endnote>
  <w:endnote w:type="continuationNotice" w:id="1">
    <w:p w14:paraId="641CD084" w14:textId="77777777" w:rsidR="00742844" w:rsidRDefault="00742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4CB2FEC0" w:rsidR="00146417" w:rsidRDefault="0014641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146417" w:rsidRDefault="00146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146417" w:rsidRDefault="0014641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46417" w:rsidRDefault="00146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9DFEF" w14:textId="77777777" w:rsidR="00742844" w:rsidRDefault="00742844" w:rsidP="00D73714">
      <w:r>
        <w:separator/>
      </w:r>
    </w:p>
  </w:footnote>
  <w:footnote w:type="continuationSeparator" w:id="0">
    <w:p w14:paraId="24724AE2" w14:textId="77777777" w:rsidR="00742844" w:rsidRDefault="00742844" w:rsidP="00D73714">
      <w:r>
        <w:continuationSeparator/>
      </w:r>
    </w:p>
  </w:footnote>
  <w:footnote w:type="continuationNotice" w:id="1">
    <w:p w14:paraId="1A02DA27" w14:textId="77777777" w:rsidR="00742844" w:rsidRDefault="00742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146417" w:rsidRDefault="00146417"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146417" w:rsidRPr="00204015" w:rsidRDefault="00146417"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46417" w:rsidRDefault="0014641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55EE93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1AE401"/>
    <w:multiLevelType w:val="multilevel"/>
    <w:tmpl w:val="964EA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42242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nden Kappes">
    <w15:presenceInfo w15:providerId="AD" w15:userId="S::bkappes@mines.edu::4dbb8c35-8fb4-4ce5-a1cc-c69fe601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26FDD"/>
    <w:rsid w:val="000562CC"/>
    <w:rsid w:val="00077272"/>
    <w:rsid w:val="000874D4"/>
    <w:rsid w:val="00095099"/>
    <w:rsid w:val="000C460C"/>
    <w:rsid w:val="000C7F0C"/>
    <w:rsid w:val="00111899"/>
    <w:rsid w:val="00122855"/>
    <w:rsid w:val="001331D7"/>
    <w:rsid w:val="00146417"/>
    <w:rsid w:val="0015549E"/>
    <w:rsid w:val="001775FA"/>
    <w:rsid w:val="001B28CA"/>
    <w:rsid w:val="001B5685"/>
    <w:rsid w:val="001D4C6A"/>
    <w:rsid w:val="001E36CC"/>
    <w:rsid w:val="002053AF"/>
    <w:rsid w:val="00230D22"/>
    <w:rsid w:val="00236F8D"/>
    <w:rsid w:val="002475FA"/>
    <w:rsid w:val="00256BD1"/>
    <w:rsid w:val="0026701D"/>
    <w:rsid w:val="00270F47"/>
    <w:rsid w:val="0029404C"/>
    <w:rsid w:val="002C33B8"/>
    <w:rsid w:val="002E5C7C"/>
    <w:rsid w:val="002E60B9"/>
    <w:rsid w:val="00307F53"/>
    <w:rsid w:val="003805D6"/>
    <w:rsid w:val="003A77E5"/>
    <w:rsid w:val="003B0531"/>
    <w:rsid w:val="003C1C49"/>
    <w:rsid w:val="003E2BE6"/>
    <w:rsid w:val="003E6F98"/>
    <w:rsid w:val="00447EB3"/>
    <w:rsid w:val="004501C5"/>
    <w:rsid w:val="004876B9"/>
    <w:rsid w:val="004B4F4B"/>
    <w:rsid w:val="004D10EA"/>
    <w:rsid w:val="004E16D7"/>
    <w:rsid w:val="00560CF5"/>
    <w:rsid w:val="00572498"/>
    <w:rsid w:val="00575375"/>
    <w:rsid w:val="00576E95"/>
    <w:rsid w:val="00583CCA"/>
    <w:rsid w:val="005C7805"/>
    <w:rsid w:val="0064261D"/>
    <w:rsid w:val="006455DA"/>
    <w:rsid w:val="006A178D"/>
    <w:rsid w:val="006A2645"/>
    <w:rsid w:val="006A7883"/>
    <w:rsid w:val="006E0E4B"/>
    <w:rsid w:val="006E590E"/>
    <w:rsid w:val="007161A3"/>
    <w:rsid w:val="00742782"/>
    <w:rsid w:val="00742844"/>
    <w:rsid w:val="00755125"/>
    <w:rsid w:val="00775255"/>
    <w:rsid w:val="007C6679"/>
    <w:rsid w:val="007D14F3"/>
    <w:rsid w:val="007D733F"/>
    <w:rsid w:val="007F20A8"/>
    <w:rsid w:val="008355F1"/>
    <w:rsid w:val="0086656C"/>
    <w:rsid w:val="0088217A"/>
    <w:rsid w:val="008F38E1"/>
    <w:rsid w:val="00942EB0"/>
    <w:rsid w:val="00943967"/>
    <w:rsid w:val="009719B2"/>
    <w:rsid w:val="009F2B56"/>
    <w:rsid w:val="00A15AAA"/>
    <w:rsid w:val="00A1748D"/>
    <w:rsid w:val="00A23CD5"/>
    <w:rsid w:val="00A51678"/>
    <w:rsid w:val="00B0521A"/>
    <w:rsid w:val="00B12811"/>
    <w:rsid w:val="00B40F6D"/>
    <w:rsid w:val="00B422F9"/>
    <w:rsid w:val="00B55DB6"/>
    <w:rsid w:val="00B82F06"/>
    <w:rsid w:val="00BD1667"/>
    <w:rsid w:val="00C13940"/>
    <w:rsid w:val="00C53B33"/>
    <w:rsid w:val="00C62125"/>
    <w:rsid w:val="00C829D1"/>
    <w:rsid w:val="00C86E03"/>
    <w:rsid w:val="00CC2657"/>
    <w:rsid w:val="00D47412"/>
    <w:rsid w:val="00D61494"/>
    <w:rsid w:val="00D73714"/>
    <w:rsid w:val="00DB3523"/>
    <w:rsid w:val="00DD225C"/>
    <w:rsid w:val="00DE28BD"/>
    <w:rsid w:val="00DE7047"/>
    <w:rsid w:val="00E0133A"/>
    <w:rsid w:val="00E0440F"/>
    <w:rsid w:val="00E05FE2"/>
    <w:rsid w:val="00E2377C"/>
    <w:rsid w:val="00E37C62"/>
    <w:rsid w:val="00E64372"/>
    <w:rsid w:val="00E72365"/>
    <w:rsid w:val="00E737F7"/>
    <w:rsid w:val="00E76B37"/>
    <w:rsid w:val="00EB593F"/>
    <w:rsid w:val="00ED4D2D"/>
    <w:rsid w:val="00EE1D99"/>
    <w:rsid w:val="00EE6929"/>
    <w:rsid w:val="00EF69D9"/>
    <w:rsid w:val="00F15B30"/>
    <w:rsid w:val="00F26AF7"/>
    <w:rsid w:val="00F44B6F"/>
    <w:rsid w:val="00F739FD"/>
    <w:rsid w:val="00FB2310"/>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0"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BodyText"/>
    <w:link w:val="Heading1Char"/>
    <w:uiPriority w:val="9"/>
    <w:qFormat/>
    <w:rsid w:val="00C53B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C53B33"/>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C53B33"/>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C53B33"/>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unhideWhenUsed/>
    <w:qFormat/>
    <w:rsid w:val="00C53B33"/>
    <w:pPr>
      <w:keepNext/>
      <w:keepLines/>
      <w:spacing w:before="20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unhideWhenUsed/>
    <w:qFormat/>
    <w:rsid w:val="00C53B33"/>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link w:val="Heading7Char"/>
    <w:uiPriority w:val="9"/>
    <w:unhideWhenUsed/>
    <w:qFormat/>
    <w:rsid w:val="00C53B33"/>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link w:val="Heading8Char"/>
    <w:uiPriority w:val="9"/>
    <w:unhideWhenUsed/>
    <w:qFormat/>
    <w:rsid w:val="00C53B33"/>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link w:val="Heading9Char"/>
    <w:uiPriority w:val="9"/>
    <w:unhideWhenUsed/>
    <w:qFormat/>
    <w:rsid w:val="00C53B33"/>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styleId="NormalWeb">
    <w:name w:val="Normal (Web)"/>
    <w:basedOn w:val="Normal"/>
    <w:uiPriority w:val="99"/>
    <w:semiHidden/>
    <w:unhideWhenUsed/>
    <w:rsid w:val="003805D6"/>
    <w:rPr>
      <w:sz w:val="24"/>
      <w:szCs w:val="24"/>
    </w:rPr>
  </w:style>
  <w:style w:type="character" w:customStyle="1" w:styleId="Heading1Char">
    <w:name w:val="Heading 1 Char"/>
    <w:basedOn w:val="DefaultParagraphFont"/>
    <w:link w:val="Heading1"/>
    <w:uiPriority w:val="9"/>
    <w:rsid w:val="00C53B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3B3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C53B3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C53B33"/>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C53B33"/>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rsid w:val="00C53B33"/>
    <w:rPr>
      <w:rFonts w:asciiTheme="majorHAnsi" w:eastAsiaTheme="majorEastAsia" w:hAnsiTheme="majorHAnsi" w:cstheme="majorBidi"/>
      <w:color w:val="4F81BD" w:themeColor="accent1"/>
      <w:sz w:val="24"/>
      <w:szCs w:val="24"/>
    </w:rPr>
  </w:style>
  <w:style w:type="character" w:customStyle="1" w:styleId="Heading7Char">
    <w:name w:val="Heading 7 Char"/>
    <w:basedOn w:val="DefaultParagraphFont"/>
    <w:link w:val="Heading7"/>
    <w:uiPriority w:val="9"/>
    <w:rsid w:val="00C53B33"/>
    <w:rPr>
      <w:rFonts w:asciiTheme="majorHAnsi" w:eastAsiaTheme="majorEastAsia" w:hAnsiTheme="majorHAnsi" w:cstheme="majorBidi"/>
      <w:color w:val="4F81BD" w:themeColor="accent1"/>
      <w:sz w:val="24"/>
      <w:szCs w:val="24"/>
    </w:rPr>
  </w:style>
  <w:style w:type="character" w:customStyle="1" w:styleId="Heading8Char">
    <w:name w:val="Heading 8 Char"/>
    <w:basedOn w:val="DefaultParagraphFont"/>
    <w:link w:val="Heading8"/>
    <w:uiPriority w:val="9"/>
    <w:rsid w:val="00C53B33"/>
    <w:rPr>
      <w:rFonts w:asciiTheme="majorHAnsi" w:eastAsiaTheme="majorEastAsia" w:hAnsiTheme="majorHAnsi" w:cstheme="majorBidi"/>
      <w:color w:val="4F81BD" w:themeColor="accent1"/>
      <w:sz w:val="24"/>
      <w:szCs w:val="24"/>
    </w:rPr>
  </w:style>
  <w:style w:type="character" w:customStyle="1" w:styleId="Heading9Char">
    <w:name w:val="Heading 9 Char"/>
    <w:basedOn w:val="DefaultParagraphFont"/>
    <w:link w:val="Heading9"/>
    <w:uiPriority w:val="9"/>
    <w:rsid w:val="00C53B33"/>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qFormat/>
    <w:rsid w:val="00C53B33"/>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C53B33"/>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53B33"/>
  </w:style>
  <w:style w:type="paragraph" w:customStyle="1" w:styleId="Compact">
    <w:name w:val="Compact"/>
    <w:basedOn w:val="BodyText"/>
    <w:qFormat/>
    <w:rsid w:val="00C53B33"/>
    <w:pPr>
      <w:spacing w:before="36" w:after="36"/>
    </w:pPr>
  </w:style>
  <w:style w:type="paragraph" w:styleId="Title">
    <w:name w:val="Title"/>
    <w:basedOn w:val="Normal"/>
    <w:next w:val="BodyText"/>
    <w:link w:val="TitleChar"/>
    <w:qFormat/>
    <w:rsid w:val="00C53B3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C53B33"/>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C53B33"/>
    <w:pPr>
      <w:spacing w:before="240"/>
    </w:pPr>
    <w:rPr>
      <w:sz w:val="30"/>
      <w:szCs w:val="30"/>
    </w:rPr>
  </w:style>
  <w:style w:type="character" w:customStyle="1" w:styleId="SubtitleChar">
    <w:name w:val="Subtitle Char"/>
    <w:basedOn w:val="DefaultParagraphFont"/>
    <w:link w:val="Subtitle"/>
    <w:rsid w:val="00C53B33"/>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C53B33"/>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C53B33"/>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53B33"/>
    <w:rPr>
      <w:rFonts w:asciiTheme="minorHAnsi" w:eastAsiaTheme="minorHAnsi" w:hAnsiTheme="minorHAnsi" w:cstheme="minorBidi"/>
      <w:sz w:val="24"/>
      <w:szCs w:val="24"/>
    </w:rPr>
  </w:style>
  <w:style w:type="paragraph" w:customStyle="1" w:styleId="Abstract">
    <w:name w:val="Abstract"/>
    <w:basedOn w:val="Normal"/>
    <w:next w:val="BodyText"/>
    <w:qFormat/>
    <w:rsid w:val="00C53B33"/>
    <w:pPr>
      <w:keepNext/>
      <w:keepLines/>
      <w:spacing w:before="300" w:after="300"/>
    </w:pPr>
    <w:rPr>
      <w:rFonts w:asciiTheme="minorHAnsi" w:eastAsiaTheme="minorHAnsi" w:hAnsiTheme="minorHAnsi" w:cstheme="minorBidi"/>
    </w:rPr>
  </w:style>
  <w:style w:type="paragraph" w:styleId="Bibliography">
    <w:name w:val="Bibliography"/>
    <w:basedOn w:val="Normal"/>
    <w:qFormat/>
    <w:rsid w:val="00C53B33"/>
    <w:pPr>
      <w:spacing w:after="200"/>
    </w:pPr>
    <w:rPr>
      <w:rFonts w:asciiTheme="minorHAnsi" w:eastAsiaTheme="minorHAnsi" w:hAnsiTheme="minorHAnsi" w:cstheme="minorBidi"/>
      <w:sz w:val="24"/>
      <w:szCs w:val="24"/>
    </w:rPr>
  </w:style>
  <w:style w:type="paragraph" w:styleId="BlockText">
    <w:name w:val="Block Text"/>
    <w:basedOn w:val="BodyText"/>
    <w:next w:val="BodyText"/>
    <w:uiPriority w:val="9"/>
    <w:unhideWhenUsed/>
    <w:qFormat/>
    <w:rsid w:val="00C53B33"/>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53B33"/>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C53B33"/>
    <w:rPr>
      <w:rFonts w:asciiTheme="minorHAnsi" w:eastAsiaTheme="minorHAnsi" w:hAnsiTheme="minorHAnsi" w:cstheme="minorBidi"/>
      <w:sz w:val="24"/>
      <w:szCs w:val="24"/>
    </w:rPr>
  </w:style>
  <w:style w:type="table" w:customStyle="1" w:styleId="Table">
    <w:name w:val="Table"/>
    <w:semiHidden/>
    <w:unhideWhenUsed/>
    <w:qFormat/>
    <w:rsid w:val="00C53B33"/>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C53B33"/>
    <w:pPr>
      <w:keepNext/>
      <w:keepLines/>
    </w:pPr>
    <w:rPr>
      <w:rFonts w:asciiTheme="minorHAnsi" w:eastAsiaTheme="minorHAnsi" w:hAnsiTheme="minorHAnsi" w:cstheme="minorBidi"/>
      <w:b/>
      <w:sz w:val="24"/>
      <w:szCs w:val="24"/>
    </w:rPr>
  </w:style>
  <w:style w:type="paragraph" w:styleId="Caption">
    <w:name w:val="caption"/>
    <w:basedOn w:val="Normal"/>
    <w:link w:val="CaptionChar"/>
    <w:rsid w:val="00C53B33"/>
    <w:pPr>
      <w:spacing w:after="120"/>
    </w:pPr>
    <w:rPr>
      <w:rFonts w:asciiTheme="minorHAnsi" w:eastAsiaTheme="minorHAnsi" w:hAnsiTheme="minorHAnsi" w:cstheme="minorBidi"/>
      <w:i/>
      <w:sz w:val="24"/>
      <w:szCs w:val="24"/>
    </w:rPr>
  </w:style>
  <w:style w:type="paragraph" w:customStyle="1" w:styleId="TableCaption">
    <w:name w:val="Table Caption"/>
    <w:basedOn w:val="Caption"/>
    <w:rsid w:val="00C53B33"/>
    <w:pPr>
      <w:keepNext/>
    </w:pPr>
  </w:style>
  <w:style w:type="paragraph" w:customStyle="1" w:styleId="ImageCaption">
    <w:name w:val="Image Caption"/>
    <w:basedOn w:val="Caption"/>
    <w:rsid w:val="00C53B33"/>
  </w:style>
  <w:style w:type="paragraph" w:customStyle="1" w:styleId="Figure">
    <w:name w:val="Figure"/>
    <w:basedOn w:val="Normal"/>
    <w:rsid w:val="00C53B33"/>
    <w:pPr>
      <w:spacing w:after="200"/>
    </w:pPr>
    <w:rPr>
      <w:rFonts w:asciiTheme="minorHAnsi" w:eastAsiaTheme="minorHAnsi" w:hAnsiTheme="minorHAnsi" w:cstheme="minorBidi"/>
      <w:sz w:val="24"/>
      <w:szCs w:val="24"/>
    </w:rPr>
  </w:style>
  <w:style w:type="paragraph" w:customStyle="1" w:styleId="CaptionedFigure">
    <w:name w:val="Captioned Figure"/>
    <w:basedOn w:val="Figure"/>
    <w:rsid w:val="00C53B33"/>
    <w:pPr>
      <w:keepNext/>
    </w:pPr>
  </w:style>
  <w:style w:type="character" w:customStyle="1" w:styleId="CaptionChar">
    <w:name w:val="Caption Char"/>
    <w:basedOn w:val="DefaultParagraphFont"/>
    <w:link w:val="Caption"/>
    <w:rsid w:val="00C53B33"/>
    <w:rPr>
      <w:rFonts w:asciiTheme="minorHAnsi" w:eastAsiaTheme="minorHAnsi" w:hAnsiTheme="minorHAnsi" w:cstheme="minorBidi"/>
      <w:i/>
      <w:sz w:val="24"/>
      <w:szCs w:val="24"/>
    </w:rPr>
  </w:style>
  <w:style w:type="character" w:customStyle="1" w:styleId="VerbatimChar">
    <w:name w:val="Verbatim Char"/>
    <w:basedOn w:val="CaptionChar"/>
    <w:link w:val="SourceCode"/>
    <w:rsid w:val="00C53B33"/>
    <w:rPr>
      <w:rFonts w:ascii="Consolas" w:eastAsiaTheme="minorHAnsi" w:hAnsi="Consolas" w:cstheme="minorBidi"/>
      <w:i/>
      <w:sz w:val="22"/>
      <w:szCs w:val="24"/>
    </w:rPr>
  </w:style>
  <w:style w:type="paragraph" w:styleId="TOCHeading">
    <w:name w:val="TOC Heading"/>
    <w:basedOn w:val="Heading1"/>
    <w:next w:val="BodyText"/>
    <w:uiPriority w:val="39"/>
    <w:unhideWhenUsed/>
    <w:qFormat/>
    <w:rsid w:val="00C53B3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53B33"/>
    <w:pPr>
      <w:wordWrap w:val="0"/>
      <w:spacing w:after="200"/>
    </w:pPr>
    <w:rPr>
      <w:rFonts w:ascii="Consolas" w:eastAsiaTheme="minorHAnsi" w:hAnsi="Consolas" w:cstheme="minorBidi"/>
      <w:i/>
      <w:sz w:val="22"/>
      <w:szCs w:val="24"/>
    </w:rPr>
  </w:style>
  <w:style w:type="character" w:customStyle="1" w:styleId="KeywordTok">
    <w:name w:val="KeywordTok"/>
    <w:basedOn w:val="VerbatimChar"/>
    <w:rsid w:val="00C53B33"/>
    <w:rPr>
      <w:rFonts w:ascii="Consolas" w:eastAsiaTheme="minorHAnsi" w:hAnsi="Consolas" w:cstheme="minorBidi"/>
      <w:b/>
      <w:i/>
      <w:color w:val="007020"/>
      <w:sz w:val="22"/>
      <w:szCs w:val="24"/>
    </w:rPr>
  </w:style>
  <w:style w:type="character" w:customStyle="1" w:styleId="DataTypeTok">
    <w:name w:val="DataTypeTok"/>
    <w:basedOn w:val="VerbatimChar"/>
    <w:rsid w:val="00C53B33"/>
    <w:rPr>
      <w:rFonts w:ascii="Consolas" w:eastAsiaTheme="minorHAnsi" w:hAnsi="Consolas" w:cstheme="minorBidi"/>
      <w:i/>
      <w:color w:val="902000"/>
      <w:sz w:val="22"/>
      <w:szCs w:val="24"/>
    </w:rPr>
  </w:style>
  <w:style w:type="character" w:customStyle="1" w:styleId="DecValTok">
    <w:name w:val="DecValTok"/>
    <w:basedOn w:val="VerbatimChar"/>
    <w:rsid w:val="00C53B33"/>
    <w:rPr>
      <w:rFonts w:ascii="Consolas" w:eastAsiaTheme="minorHAnsi" w:hAnsi="Consolas" w:cstheme="minorBidi"/>
      <w:i/>
      <w:color w:val="40A070"/>
      <w:sz w:val="22"/>
      <w:szCs w:val="24"/>
    </w:rPr>
  </w:style>
  <w:style w:type="character" w:customStyle="1" w:styleId="BaseNTok">
    <w:name w:val="BaseNTok"/>
    <w:basedOn w:val="VerbatimChar"/>
    <w:rsid w:val="00C53B33"/>
    <w:rPr>
      <w:rFonts w:ascii="Consolas" w:eastAsiaTheme="minorHAnsi" w:hAnsi="Consolas" w:cstheme="minorBidi"/>
      <w:i/>
      <w:color w:val="40A070"/>
      <w:sz w:val="22"/>
      <w:szCs w:val="24"/>
    </w:rPr>
  </w:style>
  <w:style w:type="character" w:customStyle="1" w:styleId="FloatTok">
    <w:name w:val="FloatTok"/>
    <w:basedOn w:val="VerbatimChar"/>
    <w:rsid w:val="00C53B33"/>
    <w:rPr>
      <w:rFonts w:ascii="Consolas" w:eastAsiaTheme="minorHAnsi" w:hAnsi="Consolas" w:cstheme="minorBidi"/>
      <w:i/>
      <w:color w:val="40A070"/>
      <w:sz w:val="22"/>
      <w:szCs w:val="24"/>
    </w:rPr>
  </w:style>
  <w:style w:type="character" w:customStyle="1" w:styleId="ConstantTok">
    <w:name w:val="ConstantTok"/>
    <w:basedOn w:val="VerbatimChar"/>
    <w:rsid w:val="00C53B33"/>
    <w:rPr>
      <w:rFonts w:ascii="Consolas" w:eastAsiaTheme="minorHAnsi" w:hAnsi="Consolas" w:cstheme="minorBidi"/>
      <w:i/>
      <w:color w:val="880000"/>
      <w:sz w:val="22"/>
      <w:szCs w:val="24"/>
    </w:rPr>
  </w:style>
  <w:style w:type="character" w:customStyle="1" w:styleId="CharTok">
    <w:name w:val="CharTok"/>
    <w:basedOn w:val="VerbatimChar"/>
    <w:rsid w:val="00C53B33"/>
    <w:rPr>
      <w:rFonts w:ascii="Consolas" w:eastAsiaTheme="minorHAnsi" w:hAnsi="Consolas" w:cstheme="minorBidi"/>
      <w:i/>
      <w:color w:val="4070A0"/>
      <w:sz w:val="22"/>
      <w:szCs w:val="24"/>
    </w:rPr>
  </w:style>
  <w:style w:type="character" w:customStyle="1" w:styleId="SpecialCharTok">
    <w:name w:val="SpecialCharTok"/>
    <w:basedOn w:val="VerbatimChar"/>
    <w:rsid w:val="00C53B33"/>
    <w:rPr>
      <w:rFonts w:ascii="Consolas" w:eastAsiaTheme="minorHAnsi" w:hAnsi="Consolas" w:cstheme="minorBidi"/>
      <w:i/>
      <w:color w:val="4070A0"/>
      <w:sz w:val="22"/>
      <w:szCs w:val="24"/>
    </w:rPr>
  </w:style>
  <w:style w:type="character" w:customStyle="1" w:styleId="StringTok">
    <w:name w:val="StringTok"/>
    <w:basedOn w:val="VerbatimChar"/>
    <w:rsid w:val="00C53B33"/>
    <w:rPr>
      <w:rFonts w:ascii="Consolas" w:eastAsiaTheme="minorHAnsi" w:hAnsi="Consolas" w:cstheme="minorBidi"/>
      <w:i/>
      <w:color w:val="4070A0"/>
      <w:sz w:val="22"/>
      <w:szCs w:val="24"/>
    </w:rPr>
  </w:style>
  <w:style w:type="character" w:customStyle="1" w:styleId="VerbatimStringTok">
    <w:name w:val="VerbatimStringTok"/>
    <w:basedOn w:val="VerbatimChar"/>
    <w:rsid w:val="00C53B33"/>
    <w:rPr>
      <w:rFonts w:ascii="Consolas" w:eastAsiaTheme="minorHAnsi" w:hAnsi="Consolas" w:cstheme="minorBidi"/>
      <w:i/>
      <w:color w:val="4070A0"/>
      <w:sz w:val="22"/>
      <w:szCs w:val="24"/>
    </w:rPr>
  </w:style>
  <w:style w:type="character" w:customStyle="1" w:styleId="SpecialStringTok">
    <w:name w:val="SpecialStringTok"/>
    <w:basedOn w:val="VerbatimChar"/>
    <w:rsid w:val="00C53B33"/>
    <w:rPr>
      <w:rFonts w:ascii="Consolas" w:eastAsiaTheme="minorHAnsi" w:hAnsi="Consolas" w:cstheme="minorBidi"/>
      <w:i/>
      <w:color w:val="BB6688"/>
      <w:sz w:val="22"/>
      <w:szCs w:val="24"/>
    </w:rPr>
  </w:style>
  <w:style w:type="character" w:customStyle="1" w:styleId="ImportTok">
    <w:name w:val="ImportTok"/>
    <w:basedOn w:val="VerbatimChar"/>
    <w:rsid w:val="00C53B33"/>
    <w:rPr>
      <w:rFonts w:ascii="Consolas" w:eastAsiaTheme="minorHAnsi" w:hAnsi="Consolas" w:cstheme="minorBidi"/>
      <w:i/>
      <w:sz w:val="22"/>
      <w:szCs w:val="24"/>
    </w:rPr>
  </w:style>
  <w:style w:type="character" w:customStyle="1" w:styleId="CommentTok">
    <w:name w:val="CommentTok"/>
    <w:basedOn w:val="VerbatimChar"/>
    <w:rsid w:val="00C53B33"/>
    <w:rPr>
      <w:rFonts w:ascii="Consolas" w:eastAsiaTheme="minorHAnsi" w:hAnsi="Consolas" w:cstheme="minorBidi"/>
      <w:i w:val="0"/>
      <w:color w:val="60A0B0"/>
      <w:sz w:val="22"/>
      <w:szCs w:val="24"/>
    </w:rPr>
  </w:style>
  <w:style w:type="character" w:customStyle="1" w:styleId="DocumentationTok">
    <w:name w:val="DocumentationTok"/>
    <w:basedOn w:val="VerbatimChar"/>
    <w:rsid w:val="00C53B33"/>
    <w:rPr>
      <w:rFonts w:ascii="Consolas" w:eastAsiaTheme="minorHAnsi" w:hAnsi="Consolas" w:cstheme="minorBidi"/>
      <w:i w:val="0"/>
      <w:color w:val="BA2121"/>
      <w:sz w:val="22"/>
      <w:szCs w:val="24"/>
    </w:rPr>
  </w:style>
  <w:style w:type="character" w:customStyle="1" w:styleId="AnnotationTok">
    <w:name w:val="AnnotationTok"/>
    <w:basedOn w:val="VerbatimChar"/>
    <w:rsid w:val="00C53B33"/>
    <w:rPr>
      <w:rFonts w:ascii="Consolas" w:eastAsiaTheme="minorHAnsi" w:hAnsi="Consolas" w:cstheme="minorBidi"/>
      <w:b/>
      <w:i w:val="0"/>
      <w:color w:val="60A0B0"/>
      <w:sz w:val="22"/>
      <w:szCs w:val="24"/>
    </w:rPr>
  </w:style>
  <w:style w:type="character" w:customStyle="1" w:styleId="CommentVarTok">
    <w:name w:val="CommentVarTok"/>
    <w:basedOn w:val="VerbatimChar"/>
    <w:rsid w:val="00C53B33"/>
    <w:rPr>
      <w:rFonts w:ascii="Consolas" w:eastAsiaTheme="minorHAnsi" w:hAnsi="Consolas" w:cstheme="minorBidi"/>
      <w:b/>
      <w:i w:val="0"/>
      <w:color w:val="60A0B0"/>
      <w:sz w:val="22"/>
      <w:szCs w:val="24"/>
    </w:rPr>
  </w:style>
  <w:style w:type="character" w:customStyle="1" w:styleId="OtherTok">
    <w:name w:val="OtherTok"/>
    <w:basedOn w:val="VerbatimChar"/>
    <w:rsid w:val="00C53B33"/>
    <w:rPr>
      <w:rFonts w:ascii="Consolas" w:eastAsiaTheme="minorHAnsi" w:hAnsi="Consolas" w:cstheme="minorBidi"/>
      <w:i/>
      <w:color w:val="007020"/>
      <w:sz w:val="22"/>
      <w:szCs w:val="24"/>
    </w:rPr>
  </w:style>
  <w:style w:type="character" w:customStyle="1" w:styleId="FunctionTok">
    <w:name w:val="FunctionTok"/>
    <w:basedOn w:val="VerbatimChar"/>
    <w:rsid w:val="00C53B33"/>
    <w:rPr>
      <w:rFonts w:ascii="Consolas" w:eastAsiaTheme="minorHAnsi" w:hAnsi="Consolas" w:cstheme="minorBidi"/>
      <w:i/>
      <w:color w:val="06287E"/>
      <w:sz w:val="22"/>
      <w:szCs w:val="24"/>
    </w:rPr>
  </w:style>
  <w:style w:type="character" w:customStyle="1" w:styleId="VariableTok">
    <w:name w:val="VariableTok"/>
    <w:basedOn w:val="VerbatimChar"/>
    <w:rsid w:val="00C53B33"/>
    <w:rPr>
      <w:rFonts w:ascii="Consolas" w:eastAsiaTheme="minorHAnsi" w:hAnsi="Consolas" w:cstheme="minorBidi"/>
      <w:i/>
      <w:color w:val="19177C"/>
      <w:sz w:val="22"/>
      <w:szCs w:val="24"/>
    </w:rPr>
  </w:style>
  <w:style w:type="character" w:customStyle="1" w:styleId="ControlFlowTok">
    <w:name w:val="ControlFlowTok"/>
    <w:basedOn w:val="VerbatimChar"/>
    <w:rsid w:val="00C53B33"/>
    <w:rPr>
      <w:rFonts w:ascii="Consolas" w:eastAsiaTheme="minorHAnsi" w:hAnsi="Consolas" w:cstheme="minorBidi"/>
      <w:b/>
      <w:i/>
      <w:color w:val="007020"/>
      <w:sz w:val="22"/>
      <w:szCs w:val="24"/>
    </w:rPr>
  </w:style>
  <w:style w:type="character" w:customStyle="1" w:styleId="OperatorTok">
    <w:name w:val="OperatorTok"/>
    <w:basedOn w:val="VerbatimChar"/>
    <w:rsid w:val="00C53B33"/>
    <w:rPr>
      <w:rFonts w:ascii="Consolas" w:eastAsiaTheme="minorHAnsi" w:hAnsi="Consolas" w:cstheme="minorBidi"/>
      <w:i/>
      <w:color w:val="666666"/>
      <w:sz w:val="22"/>
      <w:szCs w:val="24"/>
    </w:rPr>
  </w:style>
  <w:style w:type="character" w:customStyle="1" w:styleId="BuiltInTok">
    <w:name w:val="BuiltInTok"/>
    <w:basedOn w:val="VerbatimChar"/>
    <w:rsid w:val="00C53B33"/>
    <w:rPr>
      <w:rFonts w:ascii="Consolas" w:eastAsiaTheme="minorHAnsi" w:hAnsi="Consolas" w:cstheme="minorBidi"/>
      <w:i/>
      <w:sz w:val="22"/>
      <w:szCs w:val="24"/>
    </w:rPr>
  </w:style>
  <w:style w:type="character" w:customStyle="1" w:styleId="ExtensionTok">
    <w:name w:val="ExtensionTok"/>
    <w:basedOn w:val="VerbatimChar"/>
    <w:rsid w:val="00C53B33"/>
    <w:rPr>
      <w:rFonts w:ascii="Consolas" w:eastAsiaTheme="minorHAnsi" w:hAnsi="Consolas" w:cstheme="minorBidi"/>
      <w:i/>
      <w:sz w:val="22"/>
      <w:szCs w:val="24"/>
    </w:rPr>
  </w:style>
  <w:style w:type="character" w:customStyle="1" w:styleId="PreprocessorTok">
    <w:name w:val="PreprocessorTok"/>
    <w:basedOn w:val="VerbatimChar"/>
    <w:rsid w:val="00C53B33"/>
    <w:rPr>
      <w:rFonts w:ascii="Consolas" w:eastAsiaTheme="minorHAnsi" w:hAnsi="Consolas" w:cstheme="minorBidi"/>
      <w:i/>
      <w:color w:val="BC7A00"/>
      <w:sz w:val="22"/>
      <w:szCs w:val="24"/>
    </w:rPr>
  </w:style>
  <w:style w:type="character" w:customStyle="1" w:styleId="AttributeTok">
    <w:name w:val="AttributeTok"/>
    <w:basedOn w:val="VerbatimChar"/>
    <w:rsid w:val="00C53B33"/>
    <w:rPr>
      <w:rFonts w:ascii="Consolas" w:eastAsiaTheme="minorHAnsi" w:hAnsi="Consolas" w:cstheme="minorBidi"/>
      <w:i/>
      <w:color w:val="7D9029"/>
      <w:sz w:val="22"/>
      <w:szCs w:val="24"/>
    </w:rPr>
  </w:style>
  <w:style w:type="character" w:customStyle="1" w:styleId="RegionMarkerTok">
    <w:name w:val="RegionMarkerTok"/>
    <w:basedOn w:val="VerbatimChar"/>
    <w:rsid w:val="00C53B33"/>
    <w:rPr>
      <w:rFonts w:ascii="Consolas" w:eastAsiaTheme="minorHAnsi" w:hAnsi="Consolas" w:cstheme="minorBidi"/>
      <w:i/>
      <w:sz w:val="22"/>
      <w:szCs w:val="24"/>
    </w:rPr>
  </w:style>
  <w:style w:type="character" w:customStyle="1" w:styleId="InformationTok">
    <w:name w:val="InformationTok"/>
    <w:basedOn w:val="VerbatimChar"/>
    <w:rsid w:val="00C53B33"/>
    <w:rPr>
      <w:rFonts w:ascii="Consolas" w:eastAsiaTheme="minorHAnsi" w:hAnsi="Consolas" w:cstheme="minorBidi"/>
      <w:b/>
      <w:i w:val="0"/>
      <w:color w:val="60A0B0"/>
      <w:sz w:val="22"/>
      <w:szCs w:val="24"/>
    </w:rPr>
  </w:style>
  <w:style w:type="character" w:customStyle="1" w:styleId="WarningTok">
    <w:name w:val="WarningTok"/>
    <w:basedOn w:val="VerbatimChar"/>
    <w:rsid w:val="00C53B33"/>
    <w:rPr>
      <w:rFonts w:ascii="Consolas" w:eastAsiaTheme="minorHAnsi" w:hAnsi="Consolas" w:cstheme="minorBidi"/>
      <w:b/>
      <w:i w:val="0"/>
      <w:color w:val="60A0B0"/>
      <w:sz w:val="22"/>
      <w:szCs w:val="24"/>
    </w:rPr>
  </w:style>
  <w:style w:type="character" w:customStyle="1" w:styleId="AlertTok">
    <w:name w:val="AlertTok"/>
    <w:basedOn w:val="VerbatimChar"/>
    <w:rsid w:val="00C53B33"/>
    <w:rPr>
      <w:rFonts w:ascii="Consolas" w:eastAsiaTheme="minorHAnsi" w:hAnsi="Consolas" w:cstheme="minorBidi"/>
      <w:b/>
      <w:i/>
      <w:color w:val="FF0000"/>
      <w:sz w:val="22"/>
      <w:szCs w:val="24"/>
    </w:rPr>
  </w:style>
  <w:style w:type="character" w:customStyle="1" w:styleId="ErrorTok">
    <w:name w:val="ErrorTok"/>
    <w:basedOn w:val="VerbatimChar"/>
    <w:rsid w:val="00C53B33"/>
    <w:rPr>
      <w:rFonts w:ascii="Consolas" w:eastAsiaTheme="minorHAnsi" w:hAnsi="Consolas" w:cstheme="minorBidi"/>
      <w:b/>
      <w:i/>
      <w:color w:val="FF0000"/>
      <w:sz w:val="22"/>
      <w:szCs w:val="24"/>
    </w:rPr>
  </w:style>
  <w:style w:type="character" w:customStyle="1" w:styleId="NormalTok">
    <w:name w:val="NormalTok"/>
    <w:basedOn w:val="VerbatimChar"/>
    <w:rsid w:val="00C53B33"/>
    <w:rPr>
      <w:rFonts w:ascii="Consolas" w:eastAsiaTheme="minorHAnsi" w:hAnsi="Consolas" w:cstheme="minorBidi"/>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036871">
      <w:bodyDiv w:val="1"/>
      <w:marLeft w:val="0"/>
      <w:marRight w:val="0"/>
      <w:marTop w:val="0"/>
      <w:marBottom w:val="0"/>
      <w:divBdr>
        <w:top w:val="none" w:sz="0" w:space="0" w:color="auto"/>
        <w:left w:val="none" w:sz="0" w:space="0" w:color="auto"/>
        <w:bottom w:val="none" w:sz="0" w:space="0" w:color="auto"/>
        <w:right w:val="none" w:sz="0" w:space="0" w:color="auto"/>
      </w:divBdr>
      <w:divsChild>
        <w:div w:id="478772250">
          <w:marLeft w:val="0"/>
          <w:marRight w:val="0"/>
          <w:marTop w:val="0"/>
          <w:marBottom w:val="0"/>
          <w:divBdr>
            <w:top w:val="none" w:sz="0" w:space="0" w:color="auto"/>
            <w:left w:val="none" w:sz="0" w:space="0" w:color="auto"/>
            <w:bottom w:val="none" w:sz="0" w:space="0" w:color="auto"/>
            <w:right w:val="none" w:sz="0" w:space="0" w:color="auto"/>
          </w:divBdr>
          <w:divsChild>
            <w:div w:id="1873615127">
              <w:marLeft w:val="0"/>
              <w:marRight w:val="0"/>
              <w:marTop w:val="0"/>
              <w:marBottom w:val="0"/>
              <w:divBdr>
                <w:top w:val="none" w:sz="0" w:space="0" w:color="auto"/>
                <w:left w:val="none" w:sz="0" w:space="0" w:color="auto"/>
                <w:bottom w:val="none" w:sz="0" w:space="0" w:color="auto"/>
                <w:right w:val="none" w:sz="0" w:space="0" w:color="auto"/>
              </w:divBdr>
              <w:divsChild>
                <w:div w:id="1979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6741">
      <w:bodyDiv w:val="1"/>
      <w:marLeft w:val="0"/>
      <w:marRight w:val="0"/>
      <w:marTop w:val="0"/>
      <w:marBottom w:val="0"/>
      <w:divBdr>
        <w:top w:val="none" w:sz="0" w:space="0" w:color="auto"/>
        <w:left w:val="none" w:sz="0" w:space="0" w:color="auto"/>
        <w:bottom w:val="none" w:sz="0" w:space="0" w:color="auto"/>
        <w:right w:val="none" w:sz="0" w:space="0" w:color="auto"/>
      </w:divBdr>
      <w:divsChild>
        <w:div w:id="1051467936">
          <w:marLeft w:val="0"/>
          <w:marRight w:val="0"/>
          <w:marTop w:val="0"/>
          <w:marBottom w:val="0"/>
          <w:divBdr>
            <w:top w:val="none" w:sz="0" w:space="0" w:color="auto"/>
            <w:left w:val="none" w:sz="0" w:space="0" w:color="auto"/>
            <w:bottom w:val="none" w:sz="0" w:space="0" w:color="auto"/>
            <w:right w:val="none" w:sz="0" w:space="0" w:color="auto"/>
          </w:divBdr>
          <w:divsChild>
            <w:div w:id="65030638">
              <w:marLeft w:val="0"/>
              <w:marRight w:val="0"/>
              <w:marTop w:val="0"/>
              <w:marBottom w:val="0"/>
              <w:divBdr>
                <w:top w:val="none" w:sz="0" w:space="0" w:color="auto"/>
                <w:left w:val="none" w:sz="0" w:space="0" w:color="auto"/>
                <w:bottom w:val="none" w:sz="0" w:space="0" w:color="auto"/>
                <w:right w:val="none" w:sz="0" w:space="0" w:color="auto"/>
              </w:divBdr>
              <w:divsChild>
                <w:div w:id="18597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0514">
      <w:bodyDiv w:val="1"/>
      <w:marLeft w:val="0"/>
      <w:marRight w:val="0"/>
      <w:marTop w:val="0"/>
      <w:marBottom w:val="0"/>
      <w:divBdr>
        <w:top w:val="none" w:sz="0" w:space="0" w:color="auto"/>
        <w:left w:val="none" w:sz="0" w:space="0" w:color="auto"/>
        <w:bottom w:val="none" w:sz="0" w:space="0" w:color="auto"/>
        <w:right w:val="none" w:sz="0" w:space="0" w:color="auto"/>
      </w:divBdr>
      <w:divsChild>
        <w:div w:id="1533808312">
          <w:marLeft w:val="0"/>
          <w:marRight w:val="0"/>
          <w:marTop w:val="0"/>
          <w:marBottom w:val="0"/>
          <w:divBdr>
            <w:top w:val="none" w:sz="0" w:space="0" w:color="auto"/>
            <w:left w:val="none" w:sz="0" w:space="0" w:color="auto"/>
            <w:bottom w:val="none" w:sz="0" w:space="0" w:color="auto"/>
            <w:right w:val="none" w:sz="0" w:space="0" w:color="auto"/>
          </w:divBdr>
          <w:divsChild>
            <w:div w:id="2043281941">
              <w:marLeft w:val="0"/>
              <w:marRight w:val="0"/>
              <w:marTop w:val="0"/>
              <w:marBottom w:val="0"/>
              <w:divBdr>
                <w:top w:val="none" w:sz="0" w:space="0" w:color="auto"/>
                <w:left w:val="none" w:sz="0" w:space="0" w:color="auto"/>
                <w:bottom w:val="none" w:sz="0" w:space="0" w:color="auto"/>
                <w:right w:val="none" w:sz="0" w:space="0" w:color="auto"/>
              </w:divBdr>
              <w:divsChild>
                <w:div w:id="8900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2703">
      <w:bodyDiv w:val="1"/>
      <w:marLeft w:val="0"/>
      <w:marRight w:val="0"/>
      <w:marTop w:val="0"/>
      <w:marBottom w:val="0"/>
      <w:divBdr>
        <w:top w:val="none" w:sz="0" w:space="0" w:color="auto"/>
        <w:left w:val="none" w:sz="0" w:space="0" w:color="auto"/>
        <w:bottom w:val="none" w:sz="0" w:space="0" w:color="auto"/>
        <w:right w:val="none" w:sz="0" w:space="0" w:color="auto"/>
      </w:divBdr>
      <w:divsChild>
        <w:div w:id="484052164">
          <w:marLeft w:val="0"/>
          <w:marRight w:val="0"/>
          <w:marTop w:val="0"/>
          <w:marBottom w:val="0"/>
          <w:divBdr>
            <w:top w:val="none" w:sz="0" w:space="0" w:color="auto"/>
            <w:left w:val="none" w:sz="0" w:space="0" w:color="auto"/>
            <w:bottom w:val="none" w:sz="0" w:space="0" w:color="auto"/>
            <w:right w:val="none" w:sz="0" w:space="0" w:color="auto"/>
          </w:divBdr>
          <w:divsChild>
            <w:div w:id="561525160">
              <w:marLeft w:val="0"/>
              <w:marRight w:val="0"/>
              <w:marTop w:val="0"/>
              <w:marBottom w:val="0"/>
              <w:divBdr>
                <w:top w:val="none" w:sz="0" w:space="0" w:color="auto"/>
                <w:left w:val="none" w:sz="0" w:space="0" w:color="auto"/>
                <w:bottom w:val="none" w:sz="0" w:space="0" w:color="auto"/>
                <w:right w:val="none" w:sz="0" w:space="0" w:color="auto"/>
              </w:divBdr>
              <w:divsChild>
                <w:div w:id="5202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394">
      <w:bodyDiv w:val="1"/>
      <w:marLeft w:val="0"/>
      <w:marRight w:val="0"/>
      <w:marTop w:val="0"/>
      <w:marBottom w:val="0"/>
      <w:divBdr>
        <w:top w:val="none" w:sz="0" w:space="0" w:color="auto"/>
        <w:left w:val="none" w:sz="0" w:space="0" w:color="auto"/>
        <w:bottom w:val="none" w:sz="0" w:space="0" w:color="auto"/>
        <w:right w:val="none" w:sz="0" w:space="0" w:color="auto"/>
      </w:divBdr>
      <w:divsChild>
        <w:div w:id="177503801">
          <w:marLeft w:val="0"/>
          <w:marRight w:val="0"/>
          <w:marTop w:val="0"/>
          <w:marBottom w:val="0"/>
          <w:divBdr>
            <w:top w:val="none" w:sz="0" w:space="0" w:color="auto"/>
            <w:left w:val="none" w:sz="0" w:space="0" w:color="auto"/>
            <w:bottom w:val="none" w:sz="0" w:space="0" w:color="auto"/>
            <w:right w:val="none" w:sz="0" w:space="0" w:color="auto"/>
          </w:divBdr>
          <w:divsChild>
            <w:div w:id="1199272004">
              <w:marLeft w:val="0"/>
              <w:marRight w:val="0"/>
              <w:marTop w:val="0"/>
              <w:marBottom w:val="0"/>
              <w:divBdr>
                <w:top w:val="none" w:sz="0" w:space="0" w:color="auto"/>
                <w:left w:val="none" w:sz="0" w:space="0" w:color="auto"/>
                <w:bottom w:val="none" w:sz="0" w:space="0" w:color="auto"/>
                <w:right w:val="none" w:sz="0" w:space="0" w:color="auto"/>
              </w:divBdr>
              <w:divsChild>
                <w:div w:id="18498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3298">
      <w:bodyDiv w:val="1"/>
      <w:marLeft w:val="0"/>
      <w:marRight w:val="0"/>
      <w:marTop w:val="0"/>
      <w:marBottom w:val="0"/>
      <w:divBdr>
        <w:top w:val="none" w:sz="0" w:space="0" w:color="auto"/>
        <w:left w:val="none" w:sz="0" w:space="0" w:color="auto"/>
        <w:bottom w:val="none" w:sz="0" w:space="0" w:color="auto"/>
        <w:right w:val="none" w:sz="0" w:space="0" w:color="auto"/>
      </w:divBdr>
      <w:divsChild>
        <w:div w:id="834567003">
          <w:marLeft w:val="0"/>
          <w:marRight w:val="0"/>
          <w:marTop w:val="0"/>
          <w:marBottom w:val="0"/>
          <w:divBdr>
            <w:top w:val="none" w:sz="0" w:space="0" w:color="auto"/>
            <w:left w:val="none" w:sz="0" w:space="0" w:color="auto"/>
            <w:bottom w:val="none" w:sz="0" w:space="0" w:color="auto"/>
            <w:right w:val="none" w:sz="0" w:space="0" w:color="auto"/>
          </w:divBdr>
          <w:divsChild>
            <w:div w:id="1538005018">
              <w:marLeft w:val="0"/>
              <w:marRight w:val="0"/>
              <w:marTop w:val="0"/>
              <w:marBottom w:val="0"/>
              <w:divBdr>
                <w:top w:val="none" w:sz="0" w:space="0" w:color="auto"/>
                <w:left w:val="none" w:sz="0" w:space="0" w:color="auto"/>
                <w:bottom w:val="none" w:sz="0" w:space="0" w:color="auto"/>
                <w:right w:val="none" w:sz="0" w:space="0" w:color="auto"/>
              </w:divBdr>
              <w:divsChild>
                <w:div w:id="1003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5971">
      <w:bodyDiv w:val="1"/>
      <w:marLeft w:val="0"/>
      <w:marRight w:val="0"/>
      <w:marTop w:val="0"/>
      <w:marBottom w:val="0"/>
      <w:divBdr>
        <w:top w:val="none" w:sz="0" w:space="0" w:color="auto"/>
        <w:left w:val="none" w:sz="0" w:space="0" w:color="auto"/>
        <w:bottom w:val="none" w:sz="0" w:space="0" w:color="auto"/>
        <w:right w:val="none" w:sz="0" w:space="0" w:color="auto"/>
      </w:divBdr>
      <w:divsChild>
        <w:div w:id="16582673">
          <w:marLeft w:val="0"/>
          <w:marRight w:val="0"/>
          <w:marTop w:val="0"/>
          <w:marBottom w:val="0"/>
          <w:divBdr>
            <w:top w:val="none" w:sz="0" w:space="0" w:color="auto"/>
            <w:left w:val="none" w:sz="0" w:space="0" w:color="auto"/>
            <w:bottom w:val="none" w:sz="0" w:space="0" w:color="auto"/>
            <w:right w:val="none" w:sz="0" w:space="0" w:color="auto"/>
          </w:divBdr>
          <w:divsChild>
            <w:div w:id="217212148">
              <w:marLeft w:val="0"/>
              <w:marRight w:val="0"/>
              <w:marTop w:val="0"/>
              <w:marBottom w:val="0"/>
              <w:divBdr>
                <w:top w:val="none" w:sz="0" w:space="0" w:color="auto"/>
                <w:left w:val="none" w:sz="0" w:space="0" w:color="auto"/>
                <w:bottom w:val="none" w:sz="0" w:space="0" w:color="auto"/>
                <w:right w:val="none" w:sz="0" w:space="0" w:color="auto"/>
              </w:divBdr>
              <w:divsChild>
                <w:div w:id="1403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3684">
      <w:bodyDiv w:val="1"/>
      <w:marLeft w:val="0"/>
      <w:marRight w:val="0"/>
      <w:marTop w:val="0"/>
      <w:marBottom w:val="0"/>
      <w:divBdr>
        <w:top w:val="none" w:sz="0" w:space="0" w:color="auto"/>
        <w:left w:val="none" w:sz="0" w:space="0" w:color="auto"/>
        <w:bottom w:val="none" w:sz="0" w:space="0" w:color="auto"/>
        <w:right w:val="none" w:sz="0" w:space="0" w:color="auto"/>
      </w:divBdr>
      <w:divsChild>
        <w:div w:id="1636518834">
          <w:marLeft w:val="0"/>
          <w:marRight w:val="0"/>
          <w:marTop w:val="0"/>
          <w:marBottom w:val="0"/>
          <w:divBdr>
            <w:top w:val="none" w:sz="0" w:space="0" w:color="auto"/>
            <w:left w:val="none" w:sz="0" w:space="0" w:color="auto"/>
            <w:bottom w:val="none" w:sz="0" w:space="0" w:color="auto"/>
            <w:right w:val="none" w:sz="0" w:space="0" w:color="auto"/>
          </w:divBdr>
          <w:divsChild>
            <w:div w:id="645470866">
              <w:marLeft w:val="0"/>
              <w:marRight w:val="0"/>
              <w:marTop w:val="0"/>
              <w:marBottom w:val="0"/>
              <w:divBdr>
                <w:top w:val="none" w:sz="0" w:space="0" w:color="auto"/>
                <w:left w:val="none" w:sz="0" w:space="0" w:color="auto"/>
                <w:bottom w:val="none" w:sz="0" w:space="0" w:color="auto"/>
                <w:right w:val="none" w:sz="0" w:space="0" w:color="auto"/>
              </w:divBdr>
              <w:divsChild>
                <w:div w:id="5222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microsoft.com/office/2016/09/relationships/commentsIds" Target="commentsIds.xml"/><Relationship Id="rId18" Type="http://schemas.openxmlformats.org/officeDocument/2006/relationships/hyperlink" Target="http://www.sciencemag.org/sites/default/files/Science_Supplementary_Materials_Word_template.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casrai.org/CRed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sciencemag.org/authors/instructions-preparing-initial-manuscript%20" TargetMode="External"/><Relationship Id="rId23" Type="http://schemas.openxmlformats.org/officeDocument/2006/relationships/fontTable" Target="fontTable.xml"/><Relationship Id="rId10" Type="http://schemas.openxmlformats.org/officeDocument/2006/relationships/hyperlink" Target="http://www.tug.org/utilities/texconv/textopc.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microsoft.com/office/2018/08/relationships/commentsExtensible" Target="commentsExtensible.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AC32-CE6F-0742-A8B5-99B7D6B6DA56}">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30</Pages>
  <Words>9933</Words>
  <Characters>56620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Branden Kappes</cp:lastModifiedBy>
  <cp:revision>8</cp:revision>
  <cp:lastPrinted>2018-01-11T18:39:00Z</cp:lastPrinted>
  <dcterms:created xsi:type="dcterms:W3CDTF">2020-06-10T16:50:00Z</dcterms:created>
  <dcterms:modified xsi:type="dcterms:W3CDTF">2020-06-11T05:15:00Z</dcterms:modified>
</cp:coreProperties>
</file>